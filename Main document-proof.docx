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054D7" w14:textId="77777777" w:rsidR="00192EF4" w:rsidRPr="00CE34EE" w:rsidRDefault="00192EF4" w:rsidP="00192EF4">
      <w:pPr>
        <w:jc w:val="center"/>
        <w:rPr>
          <w:rFonts w:ascii="Times New Roman" w:hAnsi="Times New Roman" w:cs="Times New Roman"/>
          <w:sz w:val="40"/>
          <w:szCs w:val="40"/>
        </w:rPr>
      </w:pPr>
      <w:r w:rsidRPr="00CE34EE">
        <w:rPr>
          <w:rFonts w:ascii="Times New Roman" w:hAnsi="Times New Roman" w:cs="Times New Roman"/>
          <w:sz w:val="40"/>
          <w:szCs w:val="40"/>
        </w:rPr>
        <w:t>Regional difference in the susceptibility of non-alcoholic fatty liver disease in China</w:t>
      </w:r>
    </w:p>
    <w:p w14:paraId="1CC3B185" w14:textId="2B225C88" w:rsidR="00192EF4" w:rsidRPr="00CE34EE" w:rsidRDefault="00192EF4" w:rsidP="00192EF4">
      <w:pPr>
        <w:rPr>
          <w:rFonts w:ascii="Times New Roman" w:hAnsi="Times New Roman" w:cs="Times New Roman"/>
          <w:vertAlign w:val="superscript"/>
          <w:lang w:val="fi-FI"/>
        </w:rPr>
      </w:pPr>
      <w:r w:rsidRPr="00CE34EE">
        <w:rPr>
          <w:rFonts w:ascii="Times New Roman" w:hAnsi="Times New Roman" w:cs="Times New Roman"/>
          <w:lang w:val="fi-FI"/>
        </w:rPr>
        <w:t>Mingfeng Xia</w:t>
      </w:r>
      <w:r w:rsidR="008A63B2">
        <w:rPr>
          <w:rFonts w:ascii="Times New Roman" w:hAnsi="Times New Roman" w:cs="Times New Roman"/>
          <w:vertAlign w:val="superscript"/>
          <w:lang w:val="fi-FI"/>
        </w:rPr>
        <w:t>1</w:t>
      </w:r>
      <w:r w:rsidRPr="00CE34EE">
        <w:rPr>
          <w:rFonts w:ascii="Times New Roman" w:hAnsi="Times New Roman" w:cs="Times New Roman"/>
          <w:vertAlign w:val="superscript"/>
          <w:lang w:val="fi-FI"/>
        </w:rPr>
        <w:t>*</w:t>
      </w:r>
      <w:r w:rsidRPr="00CE34EE">
        <w:rPr>
          <w:rFonts w:ascii="Times New Roman" w:hAnsi="Times New Roman" w:cs="Times New Roman"/>
          <w:lang w:val="fi-FI"/>
        </w:rPr>
        <w:t>，</w:t>
      </w:r>
      <w:r w:rsidRPr="00CE34EE">
        <w:rPr>
          <w:rFonts w:ascii="Times New Roman" w:hAnsi="Times New Roman" w:cs="Times New Roman"/>
          <w:lang w:val="fi-FI"/>
        </w:rPr>
        <w:t>Xiaoyang Sun</w:t>
      </w:r>
      <w:r w:rsidR="008A63B2">
        <w:rPr>
          <w:rFonts w:ascii="Times New Roman" w:hAnsi="Times New Roman" w:cs="Times New Roman"/>
          <w:vertAlign w:val="superscript"/>
          <w:lang w:val="fi-FI"/>
        </w:rPr>
        <w:t>1</w:t>
      </w:r>
      <w:r w:rsidRPr="00CE34EE">
        <w:rPr>
          <w:rFonts w:ascii="Times New Roman" w:hAnsi="Times New Roman" w:cs="Times New Roman"/>
          <w:vertAlign w:val="superscript"/>
          <w:lang w:val="fi-FI"/>
        </w:rPr>
        <w:t>*</w:t>
      </w:r>
      <w:r w:rsidRPr="00CE34EE">
        <w:rPr>
          <w:rFonts w:ascii="Times New Roman" w:hAnsi="Times New Roman" w:cs="Times New Roman"/>
          <w:lang w:val="fi-FI"/>
        </w:rPr>
        <w:t>, Lili Zheng</w:t>
      </w:r>
      <w:r w:rsidR="008A63B2">
        <w:rPr>
          <w:rFonts w:ascii="Times New Roman" w:hAnsi="Times New Roman" w:cs="Times New Roman"/>
          <w:vertAlign w:val="superscript"/>
          <w:lang w:val="fi-FI"/>
        </w:rPr>
        <w:t>2</w:t>
      </w:r>
      <w:r w:rsidRPr="00CE34EE">
        <w:rPr>
          <w:rFonts w:ascii="Times New Roman" w:hAnsi="Times New Roman" w:cs="Times New Roman"/>
          <w:lang w:val="fi-FI"/>
        </w:rPr>
        <w:t>, Yufang Bi</w:t>
      </w:r>
      <w:r w:rsidR="008A63B2">
        <w:rPr>
          <w:rFonts w:ascii="Times New Roman" w:hAnsi="Times New Roman" w:cs="Times New Roman"/>
          <w:vertAlign w:val="superscript"/>
          <w:lang w:val="fi-FI"/>
        </w:rPr>
        <w:t>3</w:t>
      </w:r>
      <w:r w:rsidRPr="00CE34EE">
        <w:rPr>
          <w:rFonts w:ascii="Times New Roman" w:hAnsi="Times New Roman" w:cs="Times New Roman"/>
          <w:lang w:val="fi-FI"/>
        </w:rPr>
        <w:t>, Qiang Li</w:t>
      </w:r>
      <w:r w:rsidR="008A63B2">
        <w:rPr>
          <w:rFonts w:ascii="Times New Roman" w:hAnsi="Times New Roman" w:cs="Times New Roman"/>
          <w:vertAlign w:val="superscript"/>
          <w:lang w:val="fi-FI"/>
        </w:rPr>
        <w:t>4</w:t>
      </w:r>
      <w:r w:rsidRPr="00CE34EE">
        <w:rPr>
          <w:rFonts w:ascii="Times New Roman" w:hAnsi="Times New Roman" w:cs="Times New Roman"/>
          <w:lang w:val="fi-FI"/>
        </w:rPr>
        <w:t>, Lirong Sun</w:t>
      </w:r>
      <w:r w:rsidR="008A63B2">
        <w:rPr>
          <w:rFonts w:ascii="Times New Roman" w:hAnsi="Times New Roman" w:cs="Times New Roman"/>
          <w:vertAlign w:val="superscript"/>
          <w:lang w:val="fi-FI"/>
        </w:rPr>
        <w:t>5</w:t>
      </w:r>
      <w:r w:rsidRPr="00CE34EE">
        <w:rPr>
          <w:rFonts w:ascii="Times New Roman" w:hAnsi="Times New Roman" w:cs="Times New Roman"/>
          <w:lang w:val="fi-FI"/>
        </w:rPr>
        <w:t>, Fusheng Di</w:t>
      </w:r>
      <w:r w:rsidR="008A63B2">
        <w:rPr>
          <w:rFonts w:ascii="Times New Roman" w:hAnsi="Times New Roman" w:cs="Times New Roman"/>
          <w:vertAlign w:val="superscript"/>
          <w:lang w:val="fi-FI"/>
        </w:rPr>
        <w:t>6</w:t>
      </w:r>
      <w:r w:rsidRPr="00CE34EE">
        <w:rPr>
          <w:rFonts w:ascii="Times New Roman" w:hAnsi="Times New Roman" w:cs="Times New Roman"/>
          <w:lang w:val="fi-FI"/>
        </w:rPr>
        <w:t>, Hong Li</w:t>
      </w:r>
      <w:r w:rsidR="008A63B2">
        <w:rPr>
          <w:rFonts w:ascii="Times New Roman" w:hAnsi="Times New Roman" w:cs="Times New Roman"/>
          <w:vertAlign w:val="superscript"/>
          <w:lang w:val="fi-FI"/>
        </w:rPr>
        <w:t>7</w:t>
      </w:r>
      <w:r w:rsidRPr="00CE34EE">
        <w:rPr>
          <w:rFonts w:ascii="Times New Roman" w:hAnsi="Times New Roman" w:cs="Times New Roman"/>
          <w:lang w:val="fi-FI"/>
        </w:rPr>
        <w:t>, Dalong Zhu</w:t>
      </w:r>
      <w:r w:rsidR="008A63B2">
        <w:rPr>
          <w:rFonts w:ascii="Times New Roman" w:hAnsi="Times New Roman" w:cs="Times New Roman"/>
          <w:vertAlign w:val="superscript"/>
          <w:lang w:val="fi-FI"/>
        </w:rPr>
        <w:t>8</w:t>
      </w:r>
      <w:r w:rsidRPr="00CE34EE">
        <w:rPr>
          <w:rFonts w:ascii="Times New Roman" w:hAnsi="Times New Roman" w:cs="Times New Roman"/>
          <w:lang w:val="fi-FI"/>
        </w:rPr>
        <w:t>, Yanyan Gao</w:t>
      </w:r>
      <w:r w:rsidR="008A63B2">
        <w:rPr>
          <w:rFonts w:ascii="Times New Roman" w:hAnsi="Times New Roman" w:cs="Times New Roman"/>
          <w:vertAlign w:val="superscript"/>
          <w:lang w:val="fi-FI"/>
        </w:rPr>
        <w:t>9</w:t>
      </w:r>
      <w:r w:rsidRPr="00CE34EE">
        <w:rPr>
          <w:rFonts w:ascii="Times New Roman" w:hAnsi="Times New Roman" w:cs="Times New Roman"/>
          <w:lang w:val="fi-FI"/>
        </w:rPr>
        <w:t>, Yuqian Bao</w:t>
      </w:r>
      <w:r>
        <w:rPr>
          <w:rFonts w:ascii="Times New Roman" w:hAnsi="Times New Roman" w:cs="Times New Roman"/>
          <w:vertAlign w:val="superscript"/>
          <w:lang w:val="fi-FI"/>
        </w:rPr>
        <w:t>1</w:t>
      </w:r>
      <w:r w:rsidR="008A63B2">
        <w:rPr>
          <w:rFonts w:ascii="Times New Roman" w:hAnsi="Times New Roman" w:cs="Times New Roman"/>
          <w:vertAlign w:val="superscript"/>
          <w:lang w:val="fi-FI"/>
        </w:rPr>
        <w:t>0</w:t>
      </w:r>
      <w:r w:rsidRPr="00CE34EE">
        <w:rPr>
          <w:rFonts w:ascii="Times New Roman" w:hAnsi="Times New Roman" w:cs="Times New Roman"/>
          <w:lang w:val="fi-FI"/>
        </w:rPr>
        <w:t>, Yao Wang</w:t>
      </w:r>
      <w:r>
        <w:rPr>
          <w:rFonts w:ascii="Times New Roman" w:hAnsi="Times New Roman" w:cs="Times New Roman"/>
          <w:vertAlign w:val="superscript"/>
          <w:lang w:val="fi-FI"/>
        </w:rPr>
        <w:t>1</w:t>
      </w:r>
      <w:r w:rsidR="008A63B2">
        <w:rPr>
          <w:rFonts w:ascii="Times New Roman" w:hAnsi="Times New Roman" w:cs="Times New Roman"/>
          <w:vertAlign w:val="superscript"/>
          <w:lang w:val="fi-FI"/>
        </w:rPr>
        <w:t>1</w:t>
      </w:r>
      <w:r w:rsidRPr="00CE34EE">
        <w:rPr>
          <w:rFonts w:ascii="Times New Roman" w:hAnsi="Times New Roman" w:cs="Times New Roman"/>
          <w:lang w:val="fi-FI"/>
        </w:rPr>
        <w:t>, Lanjie He</w:t>
      </w:r>
      <w:r>
        <w:rPr>
          <w:rFonts w:ascii="Times New Roman" w:hAnsi="Times New Roman" w:cs="Times New Roman"/>
          <w:vertAlign w:val="superscript"/>
          <w:lang w:val="fi-FI"/>
        </w:rPr>
        <w:t>1</w:t>
      </w:r>
      <w:r w:rsidR="008A63B2">
        <w:rPr>
          <w:rFonts w:ascii="Times New Roman" w:hAnsi="Times New Roman" w:cs="Times New Roman"/>
          <w:vertAlign w:val="superscript"/>
          <w:lang w:val="fi-FI"/>
        </w:rPr>
        <w:t>2</w:t>
      </w:r>
      <w:r w:rsidRPr="00CE34EE">
        <w:rPr>
          <w:rFonts w:ascii="Times New Roman" w:hAnsi="Times New Roman" w:cs="Times New Roman"/>
          <w:lang w:val="fi-FI"/>
        </w:rPr>
        <w:t>, Bingjie Wu</w:t>
      </w:r>
      <w:r>
        <w:rPr>
          <w:rFonts w:ascii="Times New Roman" w:hAnsi="Times New Roman" w:cs="Times New Roman"/>
          <w:vertAlign w:val="superscript"/>
          <w:lang w:val="fi-FI"/>
        </w:rPr>
        <w:t>1</w:t>
      </w:r>
      <w:r w:rsidR="008A63B2">
        <w:rPr>
          <w:rFonts w:ascii="Times New Roman" w:hAnsi="Times New Roman" w:cs="Times New Roman"/>
          <w:vertAlign w:val="superscript"/>
          <w:lang w:val="fi-FI"/>
        </w:rPr>
        <w:t>3</w:t>
      </w:r>
      <w:r w:rsidRPr="00CE34EE">
        <w:rPr>
          <w:rFonts w:ascii="Times New Roman" w:hAnsi="Times New Roman" w:cs="Times New Roman"/>
          <w:lang w:val="fi-FI"/>
        </w:rPr>
        <w:t>, Shanshan Wang</w:t>
      </w:r>
      <w:r>
        <w:rPr>
          <w:rFonts w:ascii="Times New Roman" w:hAnsi="Times New Roman" w:cs="Times New Roman"/>
          <w:vertAlign w:val="superscript"/>
          <w:lang w:val="fi-FI"/>
        </w:rPr>
        <w:t>1</w:t>
      </w:r>
      <w:r w:rsidR="008A63B2">
        <w:rPr>
          <w:rFonts w:ascii="Times New Roman" w:hAnsi="Times New Roman" w:cs="Times New Roman" w:hint="eastAsia"/>
          <w:vertAlign w:val="superscript"/>
          <w:lang w:val="fi-FI"/>
        </w:rPr>
        <w:t>4</w:t>
      </w:r>
      <w:r w:rsidRPr="00CE34EE">
        <w:rPr>
          <w:rFonts w:ascii="Times New Roman" w:hAnsi="Times New Roman" w:cs="Times New Roman"/>
          <w:lang w:val="fi-FI"/>
        </w:rPr>
        <w:t xml:space="preserve">, </w:t>
      </w:r>
      <w:r w:rsidRPr="00CE34EE">
        <w:rPr>
          <w:rFonts w:ascii="Times New Roman" w:hAnsi="Times New Roman" w:cs="Times New Roman" w:hint="eastAsia"/>
          <w:lang w:val="fi-FI"/>
        </w:rPr>
        <w:t>Jian Gao</w:t>
      </w:r>
      <w:r>
        <w:rPr>
          <w:rFonts w:ascii="Times New Roman" w:hAnsi="Times New Roman" w:cs="Times New Roman"/>
          <w:vertAlign w:val="superscript"/>
          <w:lang w:val="fi-FI"/>
        </w:rPr>
        <w:t>1</w:t>
      </w:r>
      <w:r w:rsidR="008A63B2">
        <w:rPr>
          <w:rFonts w:ascii="Times New Roman" w:hAnsi="Times New Roman" w:cs="Times New Roman" w:hint="eastAsia"/>
          <w:vertAlign w:val="superscript"/>
          <w:lang w:val="fi-FI"/>
        </w:rPr>
        <w:t>5</w:t>
      </w:r>
      <w:r w:rsidRPr="00CE34EE">
        <w:rPr>
          <w:rFonts w:ascii="Times New Roman" w:hAnsi="Times New Roman" w:cs="Times New Roman" w:hint="eastAsia"/>
          <w:lang w:val="fi-FI"/>
        </w:rPr>
        <w:t xml:space="preserve">, </w:t>
      </w:r>
      <w:r w:rsidRPr="00CE34EE">
        <w:rPr>
          <w:rFonts w:ascii="Times New Roman" w:hAnsi="Times New Roman" w:cs="Times New Roman"/>
          <w:lang w:val="fi-FI"/>
        </w:rPr>
        <w:t>Xin Gao</w:t>
      </w:r>
      <w:r w:rsidR="008A63B2">
        <w:rPr>
          <w:rFonts w:ascii="Times New Roman" w:hAnsi="Times New Roman" w:cs="Times New Roman"/>
          <w:vertAlign w:val="superscript"/>
          <w:lang w:val="fi-FI"/>
        </w:rPr>
        <w:t>1</w:t>
      </w:r>
      <w:r w:rsidRPr="00CE34EE">
        <w:rPr>
          <w:rFonts w:ascii="Times New Roman" w:hAnsi="Times New Roman" w:cs="Times New Roman"/>
          <w:vertAlign w:val="superscript"/>
          <w:lang w:val="fi-FI"/>
        </w:rPr>
        <w:t>#</w:t>
      </w:r>
      <w:r w:rsidRPr="00CE34EE">
        <w:rPr>
          <w:rFonts w:ascii="Times New Roman" w:hAnsi="Times New Roman" w:cs="Times New Roman"/>
          <w:lang w:val="fi-FI"/>
        </w:rPr>
        <w:t>, Hua Bian</w:t>
      </w:r>
      <w:r w:rsidR="008A63B2">
        <w:rPr>
          <w:rFonts w:ascii="Times New Roman" w:hAnsi="Times New Roman" w:cs="Times New Roman"/>
          <w:vertAlign w:val="superscript"/>
          <w:lang w:val="fi-FI"/>
        </w:rPr>
        <w:t>1</w:t>
      </w:r>
      <w:r w:rsidRPr="00CE34EE">
        <w:rPr>
          <w:rFonts w:ascii="Times New Roman" w:hAnsi="Times New Roman" w:cs="Times New Roman"/>
          <w:vertAlign w:val="superscript"/>
          <w:lang w:val="fi-FI"/>
        </w:rPr>
        <w:t>#</w:t>
      </w:r>
    </w:p>
    <w:p w14:paraId="1A7E0712" w14:textId="4503ED60" w:rsidR="00192EF4" w:rsidRPr="00934D4C" w:rsidRDefault="00192EF4" w:rsidP="00934D4C">
      <w:pPr>
        <w:rPr>
          <w:rFonts w:ascii="Times" w:eastAsia="Times New Roman" w:hAnsi="Times" w:cs="Times New Roman"/>
          <w:kern w:val="0"/>
          <w:sz w:val="20"/>
          <w:szCs w:val="20"/>
        </w:rPr>
      </w:pPr>
      <w:r w:rsidRPr="00CE34EE">
        <w:rPr>
          <w:rFonts w:ascii="Times New Roman" w:hAnsi="Times New Roman" w:cs="Times New Roman"/>
          <w:i/>
          <w:vertAlign w:val="superscript"/>
          <w:lang w:val="en-GB"/>
        </w:rPr>
        <w:t>1</w:t>
      </w:r>
      <w:ins w:id="0" w:author="sunxy sun" w:date="2020-05-23T19:52:00Z">
        <w:r w:rsidR="00934D4C" w:rsidRPr="00934D4C">
          <w:rPr>
            <w:rFonts w:ascii="Helvetica" w:eastAsia="Times New Roman" w:hAnsi="Helvetica" w:cs="Times New Roman"/>
            <w:sz w:val="22"/>
            <w:szCs w:val="22"/>
            <w:shd w:val="clear" w:color="auto" w:fill="FFFFFF"/>
          </w:rPr>
          <w:t xml:space="preserve"> </w:t>
        </w:r>
        <w:r w:rsidR="00934D4C" w:rsidRPr="00934D4C">
          <w:rPr>
            <w:rFonts w:ascii="Helvetica" w:eastAsia="Times New Roman" w:hAnsi="Helvetica" w:cs="Times New Roman"/>
            <w:kern w:val="0"/>
            <w:sz w:val="22"/>
            <w:szCs w:val="22"/>
            <w:shd w:val="clear" w:color="auto" w:fill="FFFFFF"/>
          </w:rPr>
          <w:t>Department of Endocrinology and Metabolism, Zhongshan Hospital, Fudan University</w:t>
        </w:r>
      </w:ins>
      <w:r w:rsidRPr="00CE34EE">
        <w:rPr>
          <w:rFonts w:ascii="Times New Roman" w:hAnsi="Times New Roman" w:cs="Times New Roman"/>
          <w:i/>
          <w:lang w:val="en-GB"/>
        </w:rPr>
        <w:t>,</w:t>
      </w:r>
      <w:r w:rsidR="00934D4C" w:rsidRPr="00934D4C">
        <w:rPr>
          <w:rFonts w:ascii="Helvetica" w:eastAsia="Times New Roman" w:hAnsi="Helvetica" w:cs="Times New Roman"/>
          <w:sz w:val="22"/>
          <w:szCs w:val="22"/>
          <w:shd w:val="clear" w:color="auto" w:fill="FFFFFF"/>
        </w:rPr>
        <w:t xml:space="preserve"> </w:t>
      </w:r>
      <w:r w:rsidR="00934D4C" w:rsidRPr="00934D4C">
        <w:rPr>
          <w:rFonts w:ascii="Helvetica" w:eastAsia="Times New Roman" w:hAnsi="Helvetica" w:cs="Times New Roman"/>
          <w:kern w:val="0"/>
          <w:sz w:val="22"/>
          <w:szCs w:val="22"/>
          <w:shd w:val="clear" w:color="auto" w:fill="FFFFFF"/>
        </w:rPr>
        <w:t>Fudan Institute of Metabolic Disease, Fudan University</w:t>
      </w:r>
      <w:r w:rsidR="00934D4C">
        <w:rPr>
          <w:rFonts w:ascii="Times" w:eastAsia="Times New Roman" w:hAnsi="Times" w:cs="Times New Roman" w:hint="eastAsia"/>
          <w:kern w:val="0"/>
          <w:sz w:val="20"/>
          <w:szCs w:val="20"/>
        </w:rPr>
        <w:t>,</w:t>
      </w:r>
      <w:r w:rsidR="00934D4C">
        <w:rPr>
          <w:rFonts w:ascii="Times New Roman" w:hAnsi="Times New Roman" w:cs="Times New Roman"/>
          <w:i/>
          <w:lang w:val="en-GB"/>
        </w:rPr>
        <w:t xml:space="preserve"> Shanghai</w:t>
      </w:r>
      <w:r w:rsidRPr="00CE34EE">
        <w:rPr>
          <w:rFonts w:ascii="Times New Roman" w:hAnsi="Times New Roman" w:cs="Times New Roman"/>
          <w:i/>
          <w:lang w:val="en-GB"/>
        </w:rPr>
        <w:t>, China.</w:t>
      </w:r>
    </w:p>
    <w:p w14:paraId="4D93EDD6" w14:textId="733C79C3" w:rsidR="00192EF4" w:rsidRPr="00CE34EE" w:rsidRDefault="00934D4C"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2</w:t>
      </w:r>
      <w:r w:rsidR="00192EF4"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00192EF4" w:rsidRPr="00CE34EE">
        <w:rPr>
          <w:rFonts w:ascii="Times New Roman" w:hAnsi="Times New Roman" w:cs="Times New Roman"/>
          <w:i/>
          <w:lang w:val="en-GB"/>
        </w:rPr>
        <w:t>, The First Affiliated Hospita</w:t>
      </w:r>
      <w:r w:rsidR="006E5C3F">
        <w:rPr>
          <w:rFonts w:ascii="Times New Roman" w:hAnsi="Times New Roman" w:cs="Times New Roman"/>
          <w:i/>
          <w:lang w:val="en-GB"/>
        </w:rPr>
        <w:t xml:space="preserve">l of Zhengzhou University, </w:t>
      </w:r>
      <w:r w:rsidR="006E5C3F">
        <w:rPr>
          <w:rFonts w:ascii="Times New Roman" w:hAnsi="Times New Roman" w:cs="Times New Roman" w:hint="eastAsia"/>
          <w:i/>
          <w:lang w:val="en-GB"/>
        </w:rPr>
        <w:t>Zhengzhou</w:t>
      </w:r>
      <w:r w:rsidR="00192EF4" w:rsidRPr="00CE34EE">
        <w:rPr>
          <w:rFonts w:ascii="Times New Roman" w:hAnsi="Times New Roman" w:cs="Times New Roman"/>
          <w:i/>
          <w:lang w:val="en-GB"/>
        </w:rPr>
        <w:t>, China</w:t>
      </w:r>
    </w:p>
    <w:p w14:paraId="3F17FF56" w14:textId="36C1858F" w:rsidR="00192EF4" w:rsidRPr="00CE34EE" w:rsidRDefault="00934D4C" w:rsidP="00350FF1">
      <w:pPr>
        <w:spacing w:line="260" w:lineRule="exact"/>
        <w:rPr>
          <w:rFonts w:ascii="Times New Roman" w:hAnsi="Times New Roman" w:cs="Times New Roman"/>
          <w:i/>
          <w:lang w:val="en-GB"/>
        </w:rPr>
      </w:pPr>
      <w:r>
        <w:rPr>
          <w:rFonts w:ascii="Times New Roman" w:hAnsi="Times New Roman" w:cs="Times New Roman"/>
          <w:i/>
          <w:vertAlign w:val="superscript"/>
          <w:lang w:val="en-GB"/>
        </w:rPr>
        <w:t>3</w:t>
      </w:r>
      <w:r w:rsidR="00192EF4" w:rsidRPr="00CE34EE">
        <w:rPr>
          <w:rFonts w:ascii="Times New Roman" w:hAnsi="Times New Roman" w:cs="Times New Roman"/>
          <w:i/>
          <w:lang w:val="en-GB"/>
        </w:rPr>
        <w:t xml:space="preserve"> </w:t>
      </w:r>
      <w:r w:rsidR="00350FF1" w:rsidRPr="00350FF1">
        <w:rPr>
          <w:rFonts w:ascii="Times New Roman" w:hAnsi="Times New Roman" w:cs="Times New Roman"/>
          <w:i/>
          <w:lang w:val="en-GB"/>
        </w:rPr>
        <w:t>Shanghai National Clinical Research Center for</w:t>
      </w:r>
      <w:r w:rsidR="00350FF1">
        <w:rPr>
          <w:rFonts w:ascii="Times New Roman" w:hAnsi="Times New Roman" w:cs="Times New Roman" w:hint="eastAsia"/>
          <w:i/>
          <w:lang w:val="en-GB"/>
        </w:rPr>
        <w:t xml:space="preserve"> </w:t>
      </w:r>
      <w:r w:rsidR="00350FF1" w:rsidRPr="00350FF1">
        <w:rPr>
          <w:rFonts w:ascii="Times New Roman" w:hAnsi="Times New Roman" w:cs="Times New Roman"/>
          <w:i/>
          <w:lang w:val="en-GB"/>
        </w:rPr>
        <w:t>Endocrine and Metabolic Diseases, Key Laboratory</w:t>
      </w:r>
      <w:r w:rsidR="00350FF1">
        <w:rPr>
          <w:rFonts w:ascii="Times New Roman" w:hAnsi="Times New Roman" w:cs="Times New Roman" w:hint="eastAsia"/>
          <w:i/>
          <w:lang w:val="en-GB"/>
        </w:rPr>
        <w:t xml:space="preserve"> </w:t>
      </w:r>
      <w:r w:rsidR="00350FF1" w:rsidRPr="00350FF1">
        <w:rPr>
          <w:rFonts w:ascii="Times New Roman" w:hAnsi="Times New Roman" w:cs="Times New Roman"/>
          <w:i/>
          <w:lang w:val="en-GB"/>
        </w:rPr>
        <w:t>for Endocrine Tumors of Ministry of Shanghai,</w:t>
      </w:r>
      <w:r w:rsidR="00350FF1">
        <w:rPr>
          <w:rFonts w:ascii="Times New Roman" w:hAnsi="Times New Roman" w:cs="Times New Roman" w:hint="eastAsia"/>
          <w:i/>
          <w:lang w:val="en-GB"/>
        </w:rPr>
        <w:t xml:space="preserve"> </w:t>
      </w:r>
      <w:r w:rsidR="00350FF1" w:rsidRPr="00350FF1">
        <w:rPr>
          <w:rFonts w:ascii="Times New Roman" w:hAnsi="Times New Roman" w:cs="Times New Roman"/>
          <w:i/>
          <w:lang w:val="en-GB"/>
        </w:rPr>
        <w:t>Shanghai Institute for Endocrine and Metabolic</w:t>
      </w:r>
      <w:r w:rsidR="00350FF1">
        <w:rPr>
          <w:rFonts w:ascii="Times New Roman" w:hAnsi="Times New Roman" w:cs="Times New Roman" w:hint="eastAsia"/>
          <w:i/>
          <w:lang w:val="en-GB"/>
        </w:rPr>
        <w:t xml:space="preserve"> </w:t>
      </w:r>
      <w:r w:rsidR="00350FF1" w:rsidRPr="00350FF1">
        <w:rPr>
          <w:rFonts w:ascii="Times New Roman" w:hAnsi="Times New Roman" w:cs="Times New Roman"/>
          <w:i/>
          <w:lang w:val="en-GB"/>
        </w:rPr>
        <w:t>Diseases, Ruijin Hospital, Shanghai Jiaotong University Sch</w:t>
      </w:r>
      <w:r w:rsidR="00350FF1">
        <w:rPr>
          <w:rFonts w:ascii="Times New Roman" w:hAnsi="Times New Roman" w:cs="Times New Roman"/>
          <w:i/>
          <w:lang w:val="en-GB"/>
        </w:rPr>
        <w:t>ool of Medicine, Shanghai</w:t>
      </w:r>
      <w:r w:rsidR="00192EF4" w:rsidRPr="00CE34EE">
        <w:rPr>
          <w:rFonts w:ascii="Times New Roman" w:hAnsi="Times New Roman" w:cs="Times New Roman"/>
          <w:i/>
          <w:lang w:val="en-GB"/>
        </w:rPr>
        <w:t>, China</w:t>
      </w:r>
    </w:p>
    <w:p w14:paraId="47FC3284" w14:textId="084F3937" w:rsidR="00192EF4" w:rsidRPr="00CE34EE" w:rsidRDefault="00934D4C"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4</w:t>
      </w:r>
      <w:r w:rsidR="00192EF4"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00192EF4" w:rsidRPr="00CE34EE">
        <w:rPr>
          <w:rFonts w:ascii="Times New Roman" w:hAnsi="Times New Roman" w:cs="Times New Roman"/>
          <w:i/>
          <w:lang w:val="en-GB"/>
        </w:rPr>
        <w:t>, The Second Affiliated Hospital of H</w:t>
      </w:r>
      <w:r>
        <w:rPr>
          <w:rFonts w:ascii="Times New Roman" w:hAnsi="Times New Roman" w:cs="Times New Roman"/>
          <w:i/>
          <w:lang w:val="en-GB"/>
        </w:rPr>
        <w:t>arbin Medical University, Harbi</w:t>
      </w:r>
      <w:r>
        <w:rPr>
          <w:rFonts w:ascii="Times New Roman" w:hAnsi="Times New Roman" w:cs="Times New Roman" w:hint="eastAsia"/>
          <w:i/>
          <w:lang w:val="en-GB"/>
        </w:rPr>
        <w:t xml:space="preserve">n; </w:t>
      </w:r>
      <w:r w:rsidR="00192EF4" w:rsidRPr="00192EF4">
        <w:rPr>
          <w:rFonts w:ascii="Times New Roman" w:hAnsi="Times New Roman" w:cs="Times New Roman"/>
          <w:i/>
          <w:lang w:val="en-GB"/>
        </w:rPr>
        <w:t>Department of Endocrinology</w:t>
      </w:r>
      <w:r w:rsidR="00D93DBC" w:rsidRPr="00941F96">
        <w:rPr>
          <w:rFonts w:ascii="Times New Roman" w:hAnsi="Times New Roman" w:cs="Times New Roman"/>
          <w:i/>
          <w:lang w:val="en-GB"/>
        </w:rPr>
        <w:t xml:space="preserve"> and Metabolism</w:t>
      </w:r>
      <w:r w:rsidR="00192EF4" w:rsidRPr="00192EF4">
        <w:rPr>
          <w:rFonts w:ascii="Times New Roman" w:hAnsi="Times New Roman" w:cs="Times New Roman"/>
          <w:i/>
          <w:lang w:val="en-GB"/>
        </w:rPr>
        <w:t>, Shenzhen University G</w:t>
      </w:r>
      <w:r>
        <w:rPr>
          <w:rFonts w:ascii="Times New Roman" w:hAnsi="Times New Roman" w:cs="Times New Roman"/>
          <w:i/>
          <w:lang w:val="en-GB"/>
        </w:rPr>
        <w:t>eneral Hospital</w:t>
      </w:r>
      <w:r w:rsidR="00192EF4" w:rsidRPr="00192EF4">
        <w:rPr>
          <w:rFonts w:ascii="Times New Roman" w:hAnsi="Times New Roman" w:cs="Times New Roman"/>
          <w:i/>
          <w:lang w:val="en-GB"/>
        </w:rPr>
        <w:t>,</w:t>
      </w:r>
      <w:r w:rsidR="00D17B24" w:rsidRPr="00D17B24">
        <w:rPr>
          <w:rFonts w:ascii="Times New Roman" w:hAnsi="Times New Roman" w:cs="Times New Roman"/>
          <w:i/>
          <w:lang w:val="en-GB"/>
        </w:rPr>
        <w:t xml:space="preserve"> </w:t>
      </w:r>
      <w:bookmarkStart w:id="1" w:name="_GoBack"/>
      <w:bookmarkEnd w:id="1"/>
      <w:r w:rsidR="00D17B24" w:rsidRPr="00192EF4">
        <w:rPr>
          <w:rFonts w:ascii="Times New Roman" w:hAnsi="Times New Roman" w:cs="Times New Roman"/>
          <w:i/>
          <w:lang w:val="en-GB"/>
        </w:rPr>
        <w:t>Shenzhen</w:t>
      </w:r>
      <w:r w:rsidR="00D17B24">
        <w:rPr>
          <w:rFonts w:ascii="Times New Roman" w:hAnsi="Times New Roman" w:cs="Times New Roman" w:hint="eastAsia"/>
          <w:i/>
          <w:lang w:val="en-GB"/>
        </w:rPr>
        <w:t>,</w:t>
      </w:r>
      <w:r w:rsidR="00192EF4" w:rsidRPr="00192EF4">
        <w:rPr>
          <w:rFonts w:ascii="Times New Roman" w:hAnsi="Times New Roman" w:cs="Times New Roman"/>
          <w:i/>
          <w:lang w:val="en-GB"/>
        </w:rPr>
        <w:t xml:space="preserve"> China</w:t>
      </w:r>
    </w:p>
    <w:p w14:paraId="312ACC51" w14:textId="1BF06F70" w:rsidR="00192EF4" w:rsidRPr="00CE34EE" w:rsidRDefault="00934D4C"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5</w:t>
      </w:r>
      <w:r w:rsidR="00192EF4" w:rsidRPr="00CE34EE">
        <w:rPr>
          <w:rFonts w:ascii="Times New Roman" w:hAnsi="Times New Roman" w:cs="Times New Roman"/>
          <w:i/>
          <w:lang w:val="en-GB"/>
        </w:rPr>
        <w:t xml:space="preserve"> </w:t>
      </w:r>
      <w:r w:rsidR="00FF7347" w:rsidRPr="00FF7347">
        <w:rPr>
          <w:rFonts w:ascii="Times New Roman" w:hAnsi="Times New Roman" w:cs="Times New Roman"/>
          <w:i/>
          <w:lang w:val="en-GB"/>
        </w:rPr>
        <w:t>Key Laboratory of Hormones and Development (Ministry of Health), Tianjin Key Laboratory of Metabolic Diseases, Tianjin Metabolic Diseases Hospital and Tianjin Institute of Endocrinology, Tia</w:t>
      </w:r>
      <w:r>
        <w:rPr>
          <w:rFonts w:ascii="Times New Roman" w:hAnsi="Times New Roman" w:cs="Times New Roman"/>
          <w:i/>
          <w:lang w:val="en-GB"/>
        </w:rPr>
        <w:t>njin Medical University</w:t>
      </w:r>
      <w:r w:rsidR="00192EF4" w:rsidRPr="00FF7347">
        <w:rPr>
          <w:rFonts w:ascii="Times New Roman" w:hAnsi="Times New Roman" w:cs="Times New Roman"/>
          <w:i/>
          <w:lang w:val="en-GB"/>
        </w:rPr>
        <w:t xml:space="preserve">, </w:t>
      </w:r>
      <w:r w:rsidRPr="00FF7347">
        <w:rPr>
          <w:rFonts w:ascii="Times New Roman" w:hAnsi="Times New Roman" w:cs="Times New Roman"/>
          <w:i/>
          <w:lang w:val="en-GB"/>
        </w:rPr>
        <w:t>Tia</w:t>
      </w:r>
      <w:r>
        <w:rPr>
          <w:rFonts w:ascii="Times New Roman" w:hAnsi="Times New Roman" w:cs="Times New Roman"/>
          <w:i/>
          <w:lang w:val="en-GB"/>
        </w:rPr>
        <w:t xml:space="preserve">njin, </w:t>
      </w:r>
      <w:r w:rsidR="00192EF4" w:rsidRPr="00FF7347">
        <w:rPr>
          <w:rFonts w:ascii="Times New Roman" w:hAnsi="Times New Roman" w:cs="Times New Roman"/>
          <w:i/>
          <w:lang w:val="en-GB"/>
        </w:rPr>
        <w:t>China</w:t>
      </w:r>
    </w:p>
    <w:p w14:paraId="51ED1B83" w14:textId="67D99083" w:rsidR="00192EF4" w:rsidRPr="00CE34EE" w:rsidRDefault="00934D4C"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6</w:t>
      </w:r>
      <w:r w:rsidR="00192EF4" w:rsidRPr="00CE34EE">
        <w:rPr>
          <w:rFonts w:ascii="Times New Roman" w:hAnsi="Times New Roman" w:cs="Times New Roman"/>
          <w:i/>
          <w:lang w:val="en-GB"/>
        </w:rPr>
        <w:t xml:space="preserve"> </w:t>
      </w:r>
      <w:r w:rsidR="00ED1A89" w:rsidRPr="00ED1A89">
        <w:rPr>
          <w:rFonts w:ascii="Times New Roman" w:hAnsi="Times New Roman" w:cs="Times New Roman"/>
          <w:i/>
          <w:lang w:val="en-GB"/>
        </w:rPr>
        <w:t xml:space="preserve">Department of Endocrinology and Metabolism, </w:t>
      </w:r>
      <w:r w:rsidR="00ED1A89">
        <w:rPr>
          <w:rFonts w:ascii="Times New Roman" w:hAnsi="Times New Roman" w:cs="Times New Roman" w:hint="eastAsia"/>
          <w:i/>
          <w:lang w:val="en-GB"/>
        </w:rPr>
        <w:t xml:space="preserve">The </w:t>
      </w:r>
      <w:r w:rsidR="00ED1A89" w:rsidRPr="00ED1A89">
        <w:rPr>
          <w:rFonts w:ascii="Times New Roman" w:hAnsi="Times New Roman" w:cs="Times New Roman"/>
          <w:i/>
          <w:lang w:val="en-GB"/>
        </w:rPr>
        <w:t>Third Central Hospital of Tianjin</w:t>
      </w:r>
      <w:r w:rsidR="00192EF4" w:rsidRPr="00CE34EE">
        <w:rPr>
          <w:rFonts w:ascii="Times New Roman" w:hAnsi="Times New Roman" w:cs="Times New Roman"/>
          <w:i/>
          <w:lang w:val="en-GB"/>
        </w:rPr>
        <w:t xml:space="preserve">, </w:t>
      </w:r>
      <w:r>
        <w:rPr>
          <w:rFonts w:ascii="Times New Roman" w:hAnsi="Times New Roman" w:cs="Times New Roman"/>
          <w:i/>
          <w:lang w:val="en-GB"/>
        </w:rPr>
        <w:t>Tianjin</w:t>
      </w:r>
      <w:r w:rsidR="00192EF4" w:rsidRPr="00CE34EE">
        <w:rPr>
          <w:rFonts w:ascii="Times New Roman" w:hAnsi="Times New Roman" w:cs="Times New Roman"/>
          <w:i/>
          <w:lang w:val="en-GB"/>
        </w:rPr>
        <w:t>, China</w:t>
      </w:r>
    </w:p>
    <w:p w14:paraId="10455380" w14:textId="6BAAF599" w:rsidR="00192EF4" w:rsidRPr="00CE34EE" w:rsidRDefault="00934D4C"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7</w:t>
      </w:r>
      <w:r w:rsidR="00192EF4"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00192EF4" w:rsidRPr="00CE34EE">
        <w:rPr>
          <w:rFonts w:ascii="Times New Roman" w:hAnsi="Times New Roman" w:cs="Times New Roman"/>
          <w:i/>
          <w:lang w:val="en-GB"/>
        </w:rPr>
        <w:t>, The First Affiliated Hospital of Kunming Me</w:t>
      </w:r>
      <w:r>
        <w:rPr>
          <w:rFonts w:ascii="Times New Roman" w:hAnsi="Times New Roman" w:cs="Times New Roman"/>
          <w:i/>
          <w:lang w:val="en-GB"/>
        </w:rPr>
        <w:t>dical University</w:t>
      </w:r>
      <w:r w:rsidR="00192EF4" w:rsidRPr="00CE34EE">
        <w:rPr>
          <w:rFonts w:ascii="Times New Roman" w:hAnsi="Times New Roman" w:cs="Times New Roman"/>
          <w:i/>
          <w:lang w:val="en-GB"/>
        </w:rPr>
        <w:t xml:space="preserve">, </w:t>
      </w:r>
      <w:r w:rsidRPr="00CE34EE">
        <w:rPr>
          <w:rFonts w:ascii="Times New Roman" w:hAnsi="Times New Roman" w:cs="Times New Roman"/>
          <w:i/>
          <w:lang w:val="en-GB"/>
        </w:rPr>
        <w:t>Kunming</w:t>
      </w:r>
      <w:r>
        <w:rPr>
          <w:rFonts w:ascii="Times New Roman" w:hAnsi="Times New Roman" w:cs="Times New Roman" w:hint="eastAsia"/>
          <w:i/>
          <w:lang w:val="en-GB"/>
        </w:rPr>
        <w:t xml:space="preserve">, </w:t>
      </w:r>
      <w:r w:rsidR="00192EF4" w:rsidRPr="00CE34EE">
        <w:rPr>
          <w:rFonts w:ascii="Times New Roman" w:hAnsi="Times New Roman" w:cs="Times New Roman"/>
          <w:i/>
          <w:lang w:val="en-GB"/>
        </w:rPr>
        <w:t>China</w:t>
      </w:r>
    </w:p>
    <w:p w14:paraId="4EA0FFFC" w14:textId="123C91DB" w:rsidR="00192EF4" w:rsidRPr="00CE34EE" w:rsidRDefault="00934D4C"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8</w:t>
      </w:r>
      <w:r w:rsidR="00192EF4"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00192EF4" w:rsidRPr="00CE34EE">
        <w:rPr>
          <w:rFonts w:ascii="Times New Roman" w:hAnsi="Times New Roman" w:cs="Times New Roman"/>
          <w:i/>
          <w:lang w:val="en-GB"/>
        </w:rPr>
        <w:t xml:space="preserve">, </w:t>
      </w:r>
      <w:r w:rsidR="00ED1A89" w:rsidRPr="00ED1A89">
        <w:rPr>
          <w:rFonts w:ascii="Times New Roman" w:hAnsi="Times New Roman" w:cs="Times New Roman"/>
          <w:i/>
          <w:lang w:val="en-GB"/>
        </w:rPr>
        <w:t>Drum Tower Hospital Affiliated to Nanjing University Medical School</w:t>
      </w:r>
      <w:r>
        <w:rPr>
          <w:rFonts w:ascii="Times New Roman" w:hAnsi="Times New Roman" w:cs="Times New Roman"/>
          <w:i/>
          <w:lang w:val="en-GB"/>
        </w:rPr>
        <w:t>, Nanjing</w:t>
      </w:r>
      <w:r w:rsidR="00192EF4" w:rsidRPr="00CE34EE">
        <w:rPr>
          <w:rFonts w:ascii="Times New Roman" w:hAnsi="Times New Roman" w:cs="Times New Roman"/>
          <w:i/>
          <w:lang w:val="en-GB"/>
        </w:rPr>
        <w:t>, China</w:t>
      </w:r>
    </w:p>
    <w:p w14:paraId="11894004" w14:textId="332EAC24" w:rsidR="00192EF4" w:rsidRPr="00CE34EE" w:rsidRDefault="00934D4C"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9</w:t>
      </w:r>
      <w:r w:rsidR="00192EF4" w:rsidRPr="00AB0970">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00777EDC">
        <w:rPr>
          <w:rFonts w:ascii="Times New Roman" w:hAnsi="Times New Roman" w:cs="Times New Roman"/>
          <w:i/>
          <w:lang w:val="en-GB"/>
        </w:rPr>
        <w:t>, Affiliated Hospital of</w:t>
      </w:r>
      <w:r w:rsidR="00777EDC" w:rsidRPr="00777EDC">
        <w:rPr>
          <w:rFonts w:ascii="Times New Roman" w:hAnsi="Times New Roman" w:cs="Times New Roman"/>
          <w:i/>
          <w:lang w:val="en-GB"/>
        </w:rPr>
        <w:t xml:space="preserve"> Medical College</w:t>
      </w:r>
      <w:r w:rsidR="00777EDC">
        <w:rPr>
          <w:rFonts w:ascii="Times New Roman" w:hAnsi="Times New Roman" w:cs="Times New Roman" w:hint="eastAsia"/>
          <w:i/>
          <w:lang w:val="en-GB"/>
        </w:rPr>
        <w:t xml:space="preserve">, </w:t>
      </w:r>
      <w:r w:rsidR="00192EF4" w:rsidRPr="00AB0970">
        <w:rPr>
          <w:rFonts w:ascii="Times New Roman" w:hAnsi="Times New Roman" w:cs="Times New Roman"/>
          <w:i/>
          <w:lang w:val="en-GB"/>
        </w:rPr>
        <w:t>Qi</w:t>
      </w:r>
      <w:r>
        <w:rPr>
          <w:rFonts w:ascii="Times New Roman" w:hAnsi="Times New Roman" w:cs="Times New Roman"/>
          <w:i/>
          <w:lang w:val="en-GB"/>
        </w:rPr>
        <w:t>ngdao University, Qingdao</w:t>
      </w:r>
      <w:r w:rsidR="00192EF4" w:rsidRPr="00AB0970">
        <w:rPr>
          <w:rFonts w:ascii="Times New Roman" w:hAnsi="Times New Roman" w:cs="Times New Roman"/>
          <w:i/>
          <w:lang w:val="en-GB"/>
        </w:rPr>
        <w:t>, China</w:t>
      </w:r>
    </w:p>
    <w:p w14:paraId="59698848" w14:textId="1186CB27"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1</w:t>
      </w:r>
      <w:r w:rsidR="00934D4C">
        <w:rPr>
          <w:rFonts w:ascii="Times New Roman" w:hAnsi="Times New Roman" w:cs="Times New Roman"/>
          <w:i/>
          <w:vertAlign w:val="superscript"/>
          <w:lang w:val="en-GB"/>
        </w:rPr>
        <w:t>0</w:t>
      </w:r>
      <w:r w:rsidRPr="00CE34EE">
        <w:rPr>
          <w:rFonts w:ascii="Times New Roman" w:hAnsi="Times New Roman" w:cs="Times New Roman"/>
          <w:i/>
          <w:lang w:val="en-GB"/>
        </w:rPr>
        <w:t xml:space="preserve"> </w:t>
      </w:r>
      <w:r w:rsidR="00942185" w:rsidRPr="00942185">
        <w:rPr>
          <w:rFonts w:ascii="Times New Roman" w:hAnsi="Times New Roman" w:cs="Times New Roman"/>
          <w:i/>
          <w:lang w:val="en-GB"/>
        </w:rPr>
        <w:t>Shanghai Diabetes Institute, Shanghai Key Laboratory of Diabetes Mellitus, Shanghai Clinical Center for Diabetes, Department of Endocrinology and Metabolism, Shanghai Jiaotong University Affiliated Sixth Pe</w:t>
      </w:r>
      <w:r w:rsidR="00934D4C">
        <w:rPr>
          <w:rFonts w:ascii="Times New Roman" w:hAnsi="Times New Roman" w:cs="Times New Roman"/>
          <w:i/>
          <w:lang w:val="en-GB"/>
        </w:rPr>
        <w:t>ople's Hospital, Shanghai</w:t>
      </w:r>
      <w:r w:rsidR="00942185" w:rsidRPr="00942185">
        <w:rPr>
          <w:rFonts w:ascii="Times New Roman" w:hAnsi="Times New Roman" w:cs="Times New Roman"/>
          <w:i/>
          <w:lang w:val="en-GB"/>
        </w:rPr>
        <w:t>, China.</w:t>
      </w:r>
    </w:p>
    <w:p w14:paraId="409E2027" w14:textId="23A51157" w:rsidR="00192EF4" w:rsidRPr="00CE34EE" w:rsidRDefault="00192EF4"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1</w:t>
      </w:r>
      <w:r w:rsidR="00934D4C">
        <w:rPr>
          <w:rFonts w:ascii="Times New Roman" w:hAnsi="Times New Roman" w:cs="Times New Roman"/>
          <w:i/>
          <w:vertAlign w:val="superscript"/>
          <w:lang w:val="en-GB"/>
        </w:rPr>
        <w:t>1</w:t>
      </w:r>
      <w:r w:rsidRPr="00CE34EE">
        <w:rPr>
          <w:rFonts w:ascii="Times New Roman" w:hAnsi="Times New Roman" w:cs="Times New Roman"/>
          <w:i/>
          <w:lang w:val="en-GB"/>
        </w:rPr>
        <w:t xml:space="preserve"> Department of Endocrinology</w:t>
      </w:r>
      <w:r w:rsidR="00D93DBC" w:rsidRPr="00941F96">
        <w:rPr>
          <w:rFonts w:ascii="Times New Roman" w:hAnsi="Times New Roman" w:cs="Times New Roman"/>
          <w:i/>
          <w:lang w:val="en-GB"/>
        </w:rPr>
        <w:t xml:space="preserve"> and Metabolism</w:t>
      </w:r>
      <w:r w:rsidRPr="00CE34EE">
        <w:rPr>
          <w:rFonts w:ascii="Times New Roman" w:hAnsi="Times New Roman" w:cs="Times New Roman"/>
          <w:i/>
          <w:lang w:val="en-GB"/>
        </w:rPr>
        <w:t>, Zhongda Hospital Affiliated to Southeast Universit</w:t>
      </w:r>
      <w:r w:rsidR="00934D4C">
        <w:rPr>
          <w:rFonts w:ascii="Times New Roman" w:hAnsi="Times New Roman" w:cs="Times New Roman"/>
          <w:i/>
          <w:lang w:val="en-GB"/>
        </w:rPr>
        <w:t>y Medical School, Nanjing</w:t>
      </w:r>
      <w:r w:rsidRPr="00CE34EE">
        <w:rPr>
          <w:rFonts w:ascii="Times New Roman" w:hAnsi="Times New Roman" w:cs="Times New Roman"/>
          <w:i/>
          <w:lang w:val="en-GB"/>
        </w:rPr>
        <w:t>, China</w:t>
      </w:r>
    </w:p>
    <w:p w14:paraId="0D444486" w14:textId="02686D48" w:rsidR="00192EF4" w:rsidRDefault="00192EF4" w:rsidP="00192EF4">
      <w:pPr>
        <w:spacing w:line="260" w:lineRule="exact"/>
        <w:rPr>
          <w:ins w:id="2" w:author="sunxy sun" w:date="2020-05-23T10:28:00Z"/>
          <w:rFonts w:ascii="Times New Roman" w:hAnsi="Times New Roman" w:cs="Times New Roman"/>
          <w:i/>
          <w:lang w:val="en-GB"/>
        </w:rPr>
      </w:pPr>
      <w:r>
        <w:rPr>
          <w:rFonts w:ascii="Times New Roman" w:hAnsi="Times New Roman" w:cs="Times New Roman"/>
          <w:i/>
          <w:vertAlign w:val="superscript"/>
          <w:lang w:val="en-GB"/>
        </w:rPr>
        <w:t>1</w:t>
      </w:r>
      <w:r w:rsidR="00934D4C">
        <w:rPr>
          <w:rFonts w:ascii="Times New Roman" w:hAnsi="Times New Roman" w:cs="Times New Roman"/>
          <w:i/>
          <w:vertAlign w:val="superscript"/>
          <w:lang w:val="en-GB"/>
        </w:rPr>
        <w:t>2</w:t>
      </w:r>
      <w:r w:rsidRPr="00CE34EE">
        <w:rPr>
          <w:rFonts w:ascii="Times New Roman" w:hAnsi="Times New Roman" w:cs="Times New Roman"/>
          <w:i/>
          <w:lang w:val="en-GB"/>
        </w:rPr>
        <w:t xml:space="preserve"> </w:t>
      </w:r>
      <w:r w:rsidR="00934D4C" w:rsidRPr="00934D4C">
        <w:rPr>
          <w:rFonts w:ascii="Times New Roman" w:hAnsi="Times New Roman" w:cs="Times New Roman"/>
          <w:i/>
          <w:lang w:val="en-GB"/>
        </w:rPr>
        <w:t>Endocrine Testing Center, General Hospital of Ningxia Medical University, Yinchuan; Department of Endocrinology</w:t>
      </w:r>
      <w:r w:rsidRPr="00CE34EE">
        <w:rPr>
          <w:rFonts w:ascii="Times New Roman" w:hAnsi="Times New Roman" w:cs="Times New Roman"/>
          <w:i/>
          <w:lang w:val="en-GB"/>
        </w:rPr>
        <w:t>,</w:t>
      </w:r>
      <w:r w:rsidR="00934D4C" w:rsidRPr="00934D4C">
        <w:t xml:space="preserve"> </w:t>
      </w:r>
      <w:r w:rsidR="00934D4C" w:rsidRPr="00934D4C">
        <w:rPr>
          <w:rFonts w:ascii="Times New Roman" w:hAnsi="Times New Roman" w:cs="Times New Roman"/>
          <w:i/>
          <w:lang w:val="en-GB"/>
        </w:rPr>
        <w:t>Qilu Hospital of Shandong University (Qingdao)</w:t>
      </w:r>
      <w:r w:rsidR="00934D4C">
        <w:rPr>
          <w:rFonts w:ascii="Times New Roman" w:hAnsi="Times New Roman" w:cs="Times New Roman" w:hint="eastAsia"/>
          <w:i/>
          <w:lang w:val="en-GB"/>
        </w:rPr>
        <w:t xml:space="preserve">, </w:t>
      </w:r>
      <w:r w:rsidR="00934D4C" w:rsidRPr="00934D4C">
        <w:rPr>
          <w:rFonts w:ascii="Times New Roman" w:hAnsi="Times New Roman" w:cs="Times New Roman"/>
          <w:i/>
          <w:lang w:val="en-GB"/>
        </w:rPr>
        <w:t>Qingdao</w:t>
      </w:r>
      <w:r w:rsidR="00934D4C">
        <w:rPr>
          <w:rFonts w:ascii="Times New Roman" w:hAnsi="Times New Roman" w:cs="Times New Roman" w:hint="eastAsia"/>
          <w:i/>
          <w:lang w:val="en-GB"/>
        </w:rPr>
        <w:t>,</w:t>
      </w:r>
      <w:r w:rsidRPr="00CE34EE">
        <w:rPr>
          <w:rFonts w:ascii="Times New Roman" w:hAnsi="Times New Roman" w:cs="Times New Roman"/>
          <w:i/>
          <w:lang w:val="en-GB"/>
        </w:rPr>
        <w:t xml:space="preserve"> China</w:t>
      </w:r>
    </w:p>
    <w:p w14:paraId="0F057FAE" w14:textId="37205A06" w:rsidR="00192EF4" w:rsidRPr="00CE34EE" w:rsidRDefault="001F2C19"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13</w:t>
      </w:r>
      <w:r w:rsidR="00192EF4" w:rsidRPr="00CE34EE">
        <w:rPr>
          <w:rFonts w:ascii="Times New Roman" w:hAnsi="Times New Roman" w:cs="Times New Roman" w:hint="eastAsia"/>
          <w:i/>
          <w:vertAlign w:val="superscript"/>
          <w:lang w:val="en-GB"/>
        </w:rPr>
        <w:t xml:space="preserve"> </w:t>
      </w:r>
      <w:r w:rsidR="00192EF4" w:rsidRPr="00CE34EE">
        <w:rPr>
          <w:rFonts w:ascii="Times New Roman" w:hAnsi="Times New Roman" w:cs="Times New Roman"/>
          <w:i/>
          <w:lang w:val="en-GB"/>
        </w:rPr>
        <w:t>Department of Rheumatology, Zhongshan Hospital, F</w:t>
      </w:r>
      <w:r>
        <w:rPr>
          <w:rFonts w:ascii="Times New Roman" w:hAnsi="Times New Roman" w:cs="Times New Roman"/>
          <w:i/>
          <w:lang w:val="en-GB"/>
        </w:rPr>
        <w:t>udan University, Shanghai</w:t>
      </w:r>
      <w:r w:rsidR="00192EF4" w:rsidRPr="00CE34EE">
        <w:rPr>
          <w:rFonts w:ascii="Times New Roman" w:hAnsi="Times New Roman" w:cs="Times New Roman"/>
          <w:i/>
          <w:lang w:val="en-GB"/>
        </w:rPr>
        <w:t>, China.</w:t>
      </w:r>
    </w:p>
    <w:p w14:paraId="60FFF620" w14:textId="49FD8025" w:rsidR="00192EF4" w:rsidRPr="00CE34EE" w:rsidRDefault="001F2C19" w:rsidP="00192EF4">
      <w:pPr>
        <w:spacing w:line="260" w:lineRule="exact"/>
        <w:rPr>
          <w:rFonts w:ascii="Times New Roman" w:hAnsi="Times New Roman" w:cs="Times New Roman"/>
          <w:i/>
          <w:lang w:val="en-GB"/>
        </w:rPr>
      </w:pPr>
      <w:r>
        <w:rPr>
          <w:rFonts w:ascii="Times New Roman" w:hAnsi="Times New Roman" w:cs="Times New Roman" w:hint="eastAsia"/>
          <w:i/>
          <w:vertAlign w:val="superscript"/>
          <w:lang w:val="en-GB"/>
        </w:rPr>
        <w:t>14</w:t>
      </w:r>
      <w:r w:rsidR="00192EF4" w:rsidRPr="00CE34EE">
        <w:rPr>
          <w:rFonts w:ascii="Times New Roman" w:hAnsi="Times New Roman" w:cs="Times New Roman" w:hint="eastAsia"/>
          <w:i/>
          <w:vertAlign w:val="superscript"/>
          <w:lang w:val="en-GB"/>
        </w:rPr>
        <w:t xml:space="preserve"> </w:t>
      </w:r>
      <w:r w:rsidR="00192EF4" w:rsidRPr="00CE34EE">
        <w:rPr>
          <w:rFonts w:ascii="Times New Roman" w:hAnsi="Times New Roman" w:cs="Times New Roman"/>
          <w:i/>
          <w:lang w:val="en-GB"/>
        </w:rPr>
        <w:t>Department of Nephrology, West China Hospital</w:t>
      </w:r>
      <w:r w:rsidR="00192EF4" w:rsidRPr="00CE34EE">
        <w:rPr>
          <w:rFonts w:ascii="Times New Roman" w:hAnsi="Times New Roman" w:cs="Times New Roman"/>
          <w:i/>
          <w:lang w:val="en-GB"/>
        </w:rPr>
        <w:t>，</w:t>
      </w:r>
      <w:r w:rsidR="00192EF4" w:rsidRPr="00CE34EE">
        <w:rPr>
          <w:rFonts w:ascii="Times New Roman" w:hAnsi="Times New Roman" w:cs="Times New Roman"/>
          <w:i/>
          <w:lang w:val="en-GB"/>
        </w:rPr>
        <w:t xml:space="preserve">Sichuan University, </w:t>
      </w:r>
      <w:r w:rsidR="008F7236" w:rsidRPr="008F7236">
        <w:rPr>
          <w:rFonts w:ascii="Times New Roman" w:hAnsi="Times New Roman" w:cs="Times New Roman"/>
          <w:i/>
          <w:lang w:val="en-GB"/>
        </w:rPr>
        <w:t>Chengdu</w:t>
      </w:r>
      <w:r w:rsidR="00192EF4" w:rsidRPr="00CE34EE">
        <w:rPr>
          <w:rFonts w:ascii="Times New Roman" w:hAnsi="Times New Roman" w:cs="Times New Roman"/>
          <w:i/>
          <w:lang w:val="en-GB"/>
        </w:rPr>
        <w:t>, China.</w:t>
      </w:r>
    </w:p>
    <w:p w14:paraId="56920124" w14:textId="6A7ED623" w:rsidR="00192EF4" w:rsidRDefault="00192EF4" w:rsidP="00192EF4">
      <w:pPr>
        <w:spacing w:line="260" w:lineRule="exact"/>
        <w:rPr>
          <w:rFonts w:ascii="Times New Roman" w:hAnsi="Times New Roman" w:cs="Times New Roman"/>
          <w:i/>
          <w:lang w:val="en-GB"/>
        </w:rPr>
      </w:pPr>
      <w:r>
        <w:rPr>
          <w:rFonts w:ascii="Times New Roman" w:hAnsi="Times New Roman" w:cs="Times New Roman"/>
          <w:i/>
          <w:vertAlign w:val="superscript"/>
          <w:lang w:val="en-GB"/>
        </w:rPr>
        <w:t>1</w:t>
      </w:r>
      <w:r w:rsidR="001F2C19">
        <w:rPr>
          <w:rFonts w:ascii="Times New Roman" w:hAnsi="Times New Roman" w:cs="Times New Roman" w:hint="eastAsia"/>
          <w:i/>
          <w:vertAlign w:val="superscript"/>
          <w:lang w:val="en-GB"/>
        </w:rPr>
        <w:t>5</w:t>
      </w:r>
      <w:r w:rsidRPr="00CE34EE">
        <w:rPr>
          <w:rFonts w:ascii="Times New Roman" w:hAnsi="Times New Roman" w:cs="Times New Roman" w:hint="eastAsia"/>
          <w:i/>
          <w:vertAlign w:val="superscript"/>
          <w:lang w:val="en-GB"/>
        </w:rPr>
        <w:t xml:space="preserve"> </w:t>
      </w:r>
      <w:r w:rsidRPr="00CE34EE">
        <w:rPr>
          <w:rFonts w:ascii="Times New Roman" w:hAnsi="Times New Roman" w:cs="Times New Roman"/>
          <w:i/>
          <w:lang w:val="en-GB"/>
        </w:rPr>
        <w:t xml:space="preserve">Department of Clinical Nutrition, Zhongshan Hospital, </w:t>
      </w:r>
      <w:r w:rsidR="001F2C19" w:rsidRPr="00E074DB">
        <w:rPr>
          <w:rFonts w:ascii="Times New Roman" w:hAnsi="Times New Roman" w:cs="Times New Roman"/>
          <w:i/>
          <w:lang w:val="en-GB"/>
        </w:rPr>
        <w:t>Center of Clinical Epidemiology, EBM of Fudan University,</w:t>
      </w:r>
      <w:r w:rsidR="001F2C19">
        <w:rPr>
          <w:rFonts w:ascii="Times New Roman" w:hAnsi="Times New Roman" w:cs="Times New Roman" w:hint="eastAsia"/>
          <w:i/>
          <w:lang w:val="en-GB"/>
        </w:rPr>
        <w:t xml:space="preserve"> </w:t>
      </w:r>
      <w:r w:rsidRPr="00CE34EE">
        <w:rPr>
          <w:rFonts w:ascii="Times New Roman" w:hAnsi="Times New Roman" w:cs="Times New Roman"/>
          <w:i/>
          <w:lang w:val="en-GB"/>
        </w:rPr>
        <w:t>Fudan University,</w:t>
      </w:r>
      <w:r w:rsidRPr="00CE34EE">
        <w:rPr>
          <w:rFonts w:ascii="Times New Roman" w:hAnsi="Times New Roman" w:cs="Times New Roman" w:hint="eastAsia"/>
          <w:i/>
          <w:lang w:val="en-GB"/>
        </w:rPr>
        <w:t xml:space="preserve"> </w:t>
      </w:r>
      <w:r w:rsidR="001F2C19">
        <w:rPr>
          <w:rFonts w:ascii="Times New Roman" w:hAnsi="Times New Roman" w:cs="Times New Roman"/>
          <w:i/>
          <w:lang w:val="en-GB"/>
        </w:rPr>
        <w:t>Shanghai</w:t>
      </w:r>
      <w:r w:rsidRPr="00CE34EE">
        <w:rPr>
          <w:rFonts w:ascii="Times New Roman" w:hAnsi="Times New Roman" w:cs="Times New Roman"/>
          <w:i/>
          <w:lang w:val="en-GB"/>
        </w:rPr>
        <w:t>, China.</w:t>
      </w:r>
    </w:p>
    <w:p w14:paraId="3A42A1E9" w14:textId="77777777" w:rsidR="00192EF4" w:rsidRPr="00CE34EE" w:rsidRDefault="00192EF4" w:rsidP="00192EF4">
      <w:pPr>
        <w:spacing w:line="260" w:lineRule="exact"/>
        <w:rPr>
          <w:rFonts w:ascii="Times New Roman" w:hAnsi="Times New Roman" w:cs="Times New Roman"/>
          <w:i/>
          <w:lang w:val="en-GB"/>
        </w:rPr>
      </w:pPr>
    </w:p>
    <w:p w14:paraId="294A4DB3" w14:textId="77777777" w:rsidR="00192EF4" w:rsidRPr="00CE34EE" w:rsidRDefault="00192EF4" w:rsidP="00192EF4">
      <w:pPr>
        <w:spacing w:line="260" w:lineRule="exact"/>
        <w:rPr>
          <w:rFonts w:ascii="Times New Roman" w:hAnsi="Times New Roman" w:cs="Times New Roman"/>
          <w:i/>
          <w:lang w:val="en-GB"/>
        </w:rPr>
      </w:pPr>
      <w:r w:rsidRPr="00CE34EE">
        <w:rPr>
          <w:rFonts w:ascii="Times New Roman" w:hAnsi="Times New Roman" w:cs="Times New Roman"/>
          <w:vertAlign w:val="superscript"/>
          <w:lang w:val="fi-FI"/>
        </w:rPr>
        <w:t>*</w:t>
      </w:r>
      <w:r w:rsidRPr="00CE34EE">
        <w:rPr>
          <w:rFonts w:ascii="Times New Roman" w:hAnsi="Times New Roman" w:cs="Times New Roman"/>
          <w:i/>
          <w:lang w:val="en-GB"/>
        </w:rPr>
        <w:t>These authors contribute equally to the work.</w:t>
      </w:r>
    </w:p>
    <w:p w14:paraId="04F5DC76" w14:textId="77777777" w:rsidR="008A6B71" w:rsidRPr="00CE34EE" w:rsidRDefault="008A6B71" w:rsidP="005C5E7A">
      <w:pPr>
        <w:pStyle w:val="p0"/>
        <w:snapToGrid w:val="0"/>
        <w:spacing w:line="260" w:lineRule="exact"/>
        <w:ind w:right="84"/>
        <w:jc w:val="left"/>
        <w:rPr>
          <w:rFonts w:ascii="Times New Roman" w:hAnsi="Times New Roman" w:cs="Times New Roman"/>
          <w:b/>
          <w:sz w:val="24"/>
          <w:szCs w:val="24"/>
        </w:rPr>
      </w:pPr>
      <w:r w:rsidRPr="00CE34EE">
        <w:rPr>
          <w:rFonts w:ascii="Times New Roman" w:hAnsi="Times New Roman" w:cs="Times New Roman"/>
          <w:b/>
          <w:sz w:val="24"/>
          <w:szCs w:val="24"/>
        </w:rPr>
        <w:t xml:space="preserve">Correspondence to: </w:t>
      </w:r>
    </w:p>
    <w:p w14:paraId="67175BD4" w14:textId="024DF98A" w:rsidR="008A6B71" w:rsidRPr="00CE34EE" w:rsidRDefault="008A6B71" w:rsidP="005C5E7A">
      <w:pPr>
        <w:pStyle w:val="p0"/>
        <w:snapToGrid w:val="0"/>
        <w:spacing w:line="260" w:lineRule="exact"/>
        <w:jc w:val="left"/>
        <w:rPr>
          <w:rFonts w:ascii="Times New Roman" w:hAnsi="Times New Roman" w:cs="Times New Roman"/>
          <w:sz w:val="24"/>
          <w:szCs w:val="24"/>
          <w:lang w:val="en-GB"/>
        </w:rPr>
      </w:pPr>
      <w:r w:rsidRPr="00CE34EE">
        <w:rPr>
          <w:rFonts w:ascii="Times New Roman" w:hAnsi="Times New Roman" w:cs="Times New Roman"/>
          <w:sz w:val="24"/>
          <w:szCs w:val="24"/>
        </w:rPr>
        <w:t xml:space="preserve">Hua Bian, MD. </w:t>
      </w:r>
      <w:r w:rsidRPr="00CE34EE">
        <w:rPr>
          <w:rFonts w:ascii="Times New Roman" w:hAnsi="Times New Roman" w:cs="Times New Roman"/>
          <w:sz w:val="24"/>
          <w:szCs w:val="24"/>
          <w:lang w:val="en-GB"/>
        </w:rPr>
        <w:t>Phone: +8613681976102</w:t>
      </w:r>
      <w:r w:rsidRPr="00CE34EE">
        <w:rPr>
          <w:rFonts w:ascii="Times New Roman" w:hAnsi="Times New Roman" w:cs="Times New Roman"/>
          <w:sz w:val="24"/>
          <w:szCs w:val="24"/>
        </w:rPr>
        <w:t>, Email: zhongshan_bh@126.com</w:t>
      </w:r>
      <w:r w:rsidRPr="00CE34EE">
        <w:rPr>
          <w:rFonts w:ascii="Times New Roman" w:hAnsi="Times New Roman" w:cs="Times New Roman" w:hint="eastAsia"/>
          <w:sz w:val="24"/>
          <w:szCs w:val="24"/>
        </w:rPr>
        <w:t xml:space="preserve">, </w:t>
      </w:r>
      <w:r w:rsidR="0086038C" w:rsidRPr="00CE34EE">
        <w:rPr>
          <w:rFonts w:ascii="Times New Roman" w:hAnsi="Times New Roman" w:cs="Times New Roman"/>
          <w:sz w:val="24"/>
          <w:szCs w:val="24"/>
        </w:rPr>
        <w:t>Department of Endocrinology,</w:t>
      </w:r>
      <w:r w:rsidR="0086038C" w:rsidRPr="00CE34EE">
        <w:rPr>
          <w:rFonts w:ascii="Times New Roman" w:hAnsi="Times New Roman" w:cs="Times New Roman" w:hint="eastAsia"/>
          <w:sz w:val="24"/>
          <w:szCs w:val="24"/>
        </w:rPr>
        <w:t xml:space="preserve"> </w:t>
      </w:r>
      <w:r w:rsidRPr="00CE34EE">
        <w:rPr>
          <w:rFonts w:ascii="Times New Roman" w:hAnsi="Times New Roman" w:cs="Times New Roman"/>
          <w:sz w:val="24"/>
          <w:szCs w:val="24"/>
        </w:rPr>
        <w:t>Zhongshan Hospital, Fudan University, 180 Fenglin Road, Shanghai 200032, China.</w:t>
      </w:r>
    </w:p>
    <w:p w14:paraId="062AC05E" w14:textId="0A0A67AA" w:rsidR="008A6B71" w:rsidRPr="00CE34EE" w:rsidRDefault="008A6B71" w:rsidP="005C5E7A">
      <w:pPr>
        <w:pStyle w:val="p0"/>
        <w:snapToGrid w:val="0"/>
        <w:spacing w:line="260" w:lineRule="exact"/>
        <w:jc w:val="left"/>
        <w:rPr>
          <w:rFonts w:ascii="Times New Roman" w:hAnsi="Times New Roman" w:cs="Times New Roman"/>
          <w:sz w:val="24"/>
          <w:szCs w:val="24"/>
          <w:lang w:val="en-GB"/>
        </w:rPr>
      </w:pPr>
      <w:r w:rsidRPr="00CE34EE">
        <w:rPr>
          <w:rFonts w:ascii="Times New Roman" w:hAnsi="Times New Roman" w:cs="Times New Roman"/>
          <w:sz w:val="24"/>
          <w:szCs w:val="24"/>
        </w:rPr>
        <w:t xml:space="preserve">Xin Gao, MD. </w:t>
      </w:r>
      <w:r w:rsidRPr="00CE34EE">
        <w:rPr>
          <w:rFonts w:ascii="Times New Roman" w:hAnsi="Times New Roman" w:cs="Times New Roman"/>
          <w:sz w:val="24"/>
          <w:szCs w:val="24"/>
          <w:lang w:val="en-GB"/>
        </w:rPr>
        <w:t>Phone:</w:t>
      </w:r>
      <w:r w:rsidRPr="00CE34EE">
        <w:rPr>
          <w:rFonts w:ascii="Times New Roman" w:hAnsi="Times New Roman" w:cs="Times New Roman"/>
          <w:sz w:val="24"/>
          <w:szCs w:val="24"/>
        </w:rPr>
        <w:t xml:space="preserve"> </w:t>
      </w:r>
      <w:r w:rsidRPr="00CE34EE">
        <w:rPr>
          <w:rFonts w:ascii="Times New Roman" w:hAnsi="Times New Roman" w:cs="Times New Roman"/>
          <w:sz w:val="24"/>
          <w:szCs w:val="24"/>
          <w:lang w:val="en-GB"/>
        </w:rPr>
        <w:t>+86 21 64041990-8021,</w:t>
      </w:r>
      <w:r w:rsidRPr="00CE34EE">
        <w:rPr>
          <w:rFonts w:ascii="Times New Roman" w:hAnsi="Times New Roman" w:cs="Times New Roman" w:hint="eastAsia"/>
          <w:sz w:val="24"/>
          <w:szCs w:val="24"/>
          <w:lang w:val="en-GB"/>
        </w:rPr>
        <w:t xml:space="preserve"> </w:t>
      </w:r>
      <w:r w:rsidRPr="00CE34EE">
        <w:rPr>
          <w:rFonts w:ascii="Times New Roman" w:hAnsi="Times New Roman" w:cs="Times New Roman"/>
          <w:sz w:val="24"/>
          <w:szCs w:val="24"/>
        </w:rPr>
        <w:t xml:space="preserve">Email: </w:t>
      </w:r>
      <w:hyperlink r:id="rId9" w:history="1">
        <w:r w:rsidRPr="00CE34EE">
          <w:rPr>
            <w:rFonts w:ascii="Times New Roman" w:hAnsi="Times New Roman" w:cs="Times New Roman"/>
            <w:sz w:val="24"/>
            <w:szCs w:val="24"/>
          </w:rPr>
          <w:t>zhongshan_endo@126.com</w:t>
        </w:r>
      </w:hyperlink>
      <w:r w:rsidRPr="00CE34EE">
        <w:rPr>
          <w:rFonts w:ascii="Times New Roman" w:hAnsi="Times New Roman" w:cs="Times New Roman" w:hint="eastAsia"/>
          <w:sz w:val="24"/>
          <w:szCs w:val="24"/>
        </w:rPr>
        <w:t xml:space="preserve">, </w:t>
      </w:r>
      <w:r w:rsidR="0086038C" w:rsidRPr="00CE34EE">
        <w:rPr>
          <w:rFonts w:ascii="Times New Roman" w:hAnsi="Times New Roman" w:cs="Times New Roman"/>
          <w:sz w:val="24"/>
          <w:szCs w:val="24"/>
        </w:rPr>
        <w:t>Department of Endocrinology,</w:t>
      </w:r>
      <w:r w:rsidR="0086038C" w:rsidRPr="00CE34EE">
        <w:rPr>
          <w:rFonts w:ascii="Times New Roman" w:hAnsi="Times New Roman" w:cs="Times New Roman" w:hint="eastAsia"/>
          <w:sz w:val="24"/>
          <w:szCs w:val="24"/>
        </w:rPr>
        <w:t xml:space="preserve"> </w:t>
      </w:r>
      <w:r w:rsidRPr="00CE34EE">
        <w:rPr>
          <w:rFonts w:ascii="Times New Roman" w:hAnsi="Times New Roman" w:cs="Times New Roman"/>
          <w:sz w:val="24"/>
          <w:szCs w:val="24"/>
        </w:rPr>
        <w:t>Zhongshan Hospital, Fudan University, 180 Fenglin Road, Shanghai 200032, China.</w:t>
      </w:r>
    </w:p>
    <w:p w14:paraId="31227C4A" w14:textId="77777777" w:rsidR="008A6B71" w:rsidRPr="00CE34EE" w:rsidRDefault="008A6B71" w:rsidP="005C5E7A">
      <w:pPr>
        <w:spacing w:line="260" w:lineRule="exact"/>
        <w:rPr>
          <w:rFonts w:ascii="Times New Roman" w:hAnsi="Times New Roman" w:cs="Times New Roman"/>
        </w:rPr>
      </w:pPr>
      <w:r w:rsidRPr="00CE34EE">
        <w:rPr>
          <w:rFonts w:ascii="Times New Roman" w:hAnsi="Times New Roman" w:cs="Times New Roman"/>
          <w:b/>
        </w:rPr>
        <w:t>Running title</w:t>
      </w:r>
      <w:r w:rsidRPr="00CE34EE">
        <w:rPr>
          <w:rFonts w:ascii="Times New Roman" w:hAnsi="Times New Roman" w:cs="Times New Roman"/>
        </w:rPr>
        <w:t xml:space="preserve">: Regional difference </w:t>
      </w:r>
      <w:r w:rsidRPr="00CE34EE">
        <w:rPr>
          <w:rFonts w:ascii="Times New Roman" w:hAnsi="Times New Roman" w:cs="Times New Roman" w:hint="eastAsia"/>
        </w:rPr>
        <w:t xml:space="preserve">of NAFLD </w:t>
      </w:r>
      <w:r w:rsidRPr="00CE34EE">
        <w:rPr>
          <w:rFonts w:ascii="Times New Roman" w:hAnsi="Times New Roman" w:cs="Times New Roman"/>
        </w:rPr>
        <w:t>in China</w:t>
      </w:r>
    </w:p>
    <w:p w14:paraId="1306E7D2" w14:textId="64F457CB" w:rsidR="008A6B71" w:rsidRPr="00CE34EE" w:rsidRDefault="008A6B71" w:rsidP="005C5E7A">
      <w:pPr>
        <w:spacing w:line="260" w:lineRule="exact"/>
        <w:rPr>
          <w:rFonts w:ascii="Times New Roman" w:hAnsi="Times New Roman" w:cs="Times New Roman"/>
        </w:rPr>
      </w:pPr>
      <w:r w:rsidRPr="00CE34EE">
        <w:rPr>
          <w:rFonts w:ascii="Times New Roman" w:hAnsi="Times New Roman" w:cs="Times New Roman"/>
          <w:b/>
        </w:rPr>
        <w:lastRenderedPageBreak/>
        <w:t>Main text</w:t>
      </w:r>
      <w:r w:rsidRPr="00CE34EE">
        <w:rPr>
          <w:rFonts w:ascii="Times New Roman" w:hAnsi="Times New Roman" w:cs="Times New Roman"/>
        </w:rPr>
        <w:t xml:space="preserve">: </w:t>
      </w:r>
      <w:r w:rsidR="003F19EB" w:rsidRPr="00CE34EE">
        <w:rPr>
          <w:rFonts w:ascii="Times New Roman" w:hAnsi="Times New Roman" w:cs="Times New Roman"/>
        </w:rPr>
        <w:t>4650</w:t>
      </w:r>
      <w:r w:rsidRPr="00CE34EE">
        <w:rPr>
          <w:rFonts w:ascii="Times New Roman" w:hAnsi="Times New Roman" w:cs="Times New Roman" w:hint="eastAsia"/>
        </w:rPr>
        <w:t xml:space="preserve"> </w:t>
      </w:r>
      <w:r w:rsidRPr="00CE34EE">
        <w:rPr>
          <w:rFonts w:ascii="Times New Roman" w:hAnsi="Times New Roman" w:cs="Times New Roman"/>
        </w:rPr>
        <w:t>words</w:t>
      </w:r>
      <w:r w:rsidRPr="00CE34EE">
        <w:rPr>
          <w:rFonts w:ascii="Times New Roman" w:hAnsi="Times New Roman" w:cs="Times New Roman" w:hint="eastAsia"/>
        </w:rPr>
        <w:t xml:space="preserve">. </w:t>
      </w:r>
      <w:r w:rsidRPr="00CE34EE">
        <w:rPr>
          <w:rFonts w:ascii="Times New Roman" w:hAnsi="Times New Roman" w:cs="Times New Roman"/>
          <w:b/>
        </w:rPr>
        <w:t>Abstract:</w:t>
      </w:r>
      <w:r w:rsidRPr="00CE34EE">
        <w:rPr>
          <w:rFonts w:ascii="Times New Roman" w:hAnsi="Times New Roman" w:cs="Times New Roman"/>
        </w:rPr>
        <w:t xml:space="preserve"> </w:t>
      </w:r>
      <w:r w:rsidRPr="00CE34EE">
        <w:rPr>
          <w:rFonts w:ascii="Times New Roman" w:hAnsi="Times New Roman" w:cs="Times New Roman" w:hint="eastAsia"/>
        </w:rPr>
        <w:t>2</w:t>
      </w:r>
      <w:r w:rsidRPr="00CE34EE">
        <w:rPr>
          <w:rFonts w:ascii="Times New Roman" w:hAnsi="Times New Roman" w:cs="Times New Roman"/>
        </w:rPr>
        <w:t>50 words</w:t>
      </w:r>
      <w:r w:rsidRPr="00CE34EE">
        <w:rPr>
          <w:rFonts w:ascii="Times New Roman" w:hAnsi="Times New Roman" w:cs="Times New Roman" w:hint="eastAsia"/>
        </w:rPr>
        <w:t>.</w:t>
      </w:r>
    </w:p>
    <w:p w14:paraId="4ACCCD2D" w14:textId="77777777" w:rsidR="0086038C" w:rsidRPr="00CE34EE" w:rsidRDefault="008A6B71" w:rsidP="0086038C">
      <w:pPr>
        <w:spacing w:line="260" w:lineRule="exact"/>
        <w:rPr>
          <w:rFonts w:ascii="Times New Roman" w:hAnsi="Times New Roman" w:cs="Times New Roman"/>
        </w:rPr>
      </w:pPr>
      <w:r w:rsidRPr="00CE34EE">
        <w:rPr>
          <w:rFonts w:ascii="Times New Roman" w:hAnsi="Times New Roman" w:cs="Times New Roman"/>
          <w:b/>
        </w:rPr>
        <w:t>Number of figures</w:t>
      </w:r>
      <w:r w:rsidRPr="00CE34EE">
        <w:rPr>
          <w:rFonts w:ascii="Times New Roman" w:hAnsi="Times New Roman" w:cs="Times New Roman"/>
        </w:rPr>
        <w:t xml:space="preserve">: </w:t>
      </w:r>
      <w:r w:rsidRPr="00CE34EE">
        <w:rPr>
          <w:rFonts w:ascii="Times New Roman" w:hAnsi="Times New Roman" w:cs="Times New Roman" w:hint="eastAsia"/>
        </w:rPr>
        <w:t xml:space="preserve">3. </w:t>
      </w:r>
      <w:r w:rsidRPr="00CE34EE">
        <w:rPr>
          <w:rFonts w:ascii="Times New Roman" w:hAnsi="Times New Roman" w:cs="Times New Roman"/>
          <w:b/>
        </w:rPr>
        <w:t>Number of tables</w:t>
      </w:r>
      <w:r w:rsidRPr="00CE34EE">
        <w:rPr>
          <w:rFonts w:ascii="Times New Roman" w:hAnsi="Times New Roman" w:cs="Times New Roman"/>
        </w:rPr>
        <w:t>: 2</w:t>
      </w:r>
      <w:r w:rsidRPr="00CE34EE">
        <w:rPr>
          <w:rFonts w:ascii="Times New Roman" w:hAnsi="Times New Roman" w:cs="Times New Roman" w:hint="eastAsia"/>
        </w:rPr>
        <w:t>.</w:t>
      </w:r>
      <w:r w:rsidR="0086038C" w:rsidRPr="00CE34EE">
        <w:rPr>
          <w:rFonts w:ascii="Times New Roman" w:hAnsi="Times New Roman" w:cs="Times New Roman" w:hint="eastAsia"/>
        </w:rPr>
        <w:t xml:space="preserve"> </w:t>
      </w:r>
      <w:r w:rsidRPr="00CE34EE">
        <w:rPr>
          <w:rFonts w:ascii="Times New Roman" w:hAnsi="Times New Roman" w:cs="Times New Roman"/>
          <w:b/>
        </w:rPr>
        <w:t>Number of references</w:t>
      </w:r>
      <w:r w:rsidRPr="00CE34EE">
        <w:rPr>
          <w:rFonts w:ascii="Times New Roman" w:hAnsi="Times New Roman" w:cs="Times New Roman"/>
        </w:rPr>
        <w:t xml:space="preserve">: </w:t>
      </w:r>
      <w:r w:rsidRPr="00CE34EE">
        <w:rPr>
          <w:rFonts w:ascii="Times New Roman" w:hAnsi="Times New Roman" w:cs="Times New Roman" w:hint="eastAsia"/>
        </w:rPr>
        <w:t>3</w:t>
      </w:r>
      <w:r w:rsidRPr="00CE34EE">
        <w:rPr>
          <w:rFonts w:ascii="Times New Roman" w:hAnsi="Times New Roman" w:cs="Times New Roman"/>
        </w:rPr>
        <w:t>3</w:t>
      </w:r>
      <w:r w:rsidRPr="00CE34EE">
        <w:rPr>
          <w:rFonts w:ascii="Times New Roman" w:hAnsi="Times New Roman" w:cs="Times New Roman" w:hint="eastAsia"/>
        </w:rPr>
        <w:t>.</w:t>
      </w:r>
    </w:p>
    <w:p w14:paraId="0B104AA5" w14:textId="2DE81ED3" w:rsidR="008A6B71" w:rsidRPr="00CE34EE" w:rsidRDefault="008A6B71" w:rsidP="0086038C">
      <w:pPr>
        <w:spacing w:line="260" w:lineRule="exact"/>
        <w:rPr>
          <w:rFonts w:ascii="Times New Roman" w:hAnsi="Times New Roman" w:cs="Times New Roman"/>
        </w:rPr>
      </w:pPr>
      <w:r w:rsidRPr="00CE34EE">
        <w:rPr>
          <w:rFonts w:ascii="Times New Roman" w:eastAsiaTheme="majorEastAsia" w:hAnsi="Times New Roman" w:cs="Times New Roman"/>
          <w:b/>
        </w:rPr>
        <w:t>Ethic</w:t>
      </w:r>
      <w:r w:rsidRPr="00CE34EE">
        <w:rPr>
          <w:rFonts w:ascii="Times New Roman" w:eastAsiaTheme="majorEastAsia" w:hAnsi="Times New Roman" w:cs="Times New Roman" w:hint="eastAsia"/>
          <w:b/>
        </w:rPr>
        <w:t xml:space="preserve"> </w:t>
      </w:r>
      <w:r w:rsidRPr="00CE34EE">
        <w:rPr>
          <w:rFonts w:ascii="Times New Roman" w:eastAsiaTheme="majorEastAsia" w:hAnsi="Times New Roman" w:cs="Times New Roman"/>
          <w:b/>
        </w:rPr>
        <w:t xml:space="preserve">approval number: </w:t>
      </w:r>
      <w:r w:rsidRPr="00CE34EE">
        <w:rPr>
          <w:rFonts w:ascii="Times New Roman" w:eastAsiaTheme="majorEastAsia" w:hAnsi="Times New Roman" w:cs="Times New Roman"/>
        </w:rPr>
        <w:t>2011-6</w:t>
      </w:r>
      <w:r w:rsidRPr="00CE34EE">
        <w:rPr>
          <w:rFonts w:ascii="Times New Roman" w:eastAsiaTheme="majorEastAsia" w:hAnsi="Times New Roman" w:cs="Times New Roman" w:hint="eastAsia"/>
        </w:rPr>
        <w:t>, t</w:t>
      </w:r>
      <w:r w:rsidRPr="00CE34EE">
        <w:rPr>
          <w:rFonts w:ascii="Times New Roman" w:eastAsiaTheme="majorEastAsia" w:hAnsi="Times New Roman" w:cs="Times New Roman"/>
        </w:rPr>
        <w:t xml:space="preserve">he </w:t>
      </w:r>
      <w:r w:rsidRPr="00CE34EE">
        <w:rPr>
          <w:rFonts w:ascii="Times New Roman" w:eastAsiaTheme="majorEastAsia" w:hAnsi="Times New Roman" w:cs="Times New Roman" w:hint="eastAsia"/>
        </w:rPr>
        <w:t>E</w:t>
      </w:r>
      <w:r w:rsidRPr="00CE34EE">
        <w:rPr>
          <w:rFonts w:ascii="Times New Roman" w:eastAsiaTheme="majorEastAsia" w:hAnsi="Times New Roman" w:cs="Times New Roman"/>
        </w:rPr>
        <w:t xml:space="preserve">thics </w:t>
      </w:r>
      <w:r w:rsidRPr="00CE34EE">
        <w:rPr>
          <w:rFonts w:ascii="Times New Roman" w:eastAsiaTheme="majorEastAsia" w:hAnsi="Times New Roman" w:cs="Times New Roman" w:hint="eastAsia"/>
        </w:rPr>
        <w:t>C</w:t>
      </w:r>
      <w:r w:rsidRPr="00CE34EE">
        <w:rPr>
          <w:rFonts w:ascii="Times New Roman" w:eastAsiaTheme="majorEastAsia" w:hAnsi="Times New Roman" w:cs="Times New Roman"/>
        </w:rPr>
        <w:t>ommittee of Zhongshan Hospital</w:t>
      </w:r>
      <w:r w:rsidRPr="00CE34EE">
        <w:rPr>
          <w:rFonts w:ascii="Times New Roman" w:eastAsiaTheme="majorEastAsia" w:hAnsi="Times New Roman" w:cs="Times New Roman" w:hint="eastAsia"/>
        </w:rPr>
        <w:t>.</w:t>
      </w:r>
    </w:p>
    <w:p w14:paraId="0B0C58DD" w14:textId="77777777" w:rsidR="008A6B71" w:rsidRPr="00CE34EE" w:rsidRDefault="008A6B71" w:rsidP="005C5E7A">
      <w:pPr>
        <w:spacing w:line="480" w:lineRule="auto"/>
        <w:rPr>
          <w:rFonts w:ascii="Times New Roman" w:eastAsia="simsun" w:hAnsi="Times New Roman" w:cs="Times New Roman"/>
        </w:rPr>
      </w:pPr>
      <w:r w:rsidRPr="00CE34EE">
        <w:rPr>
          <w:rFonts w:ascii="Times New Roman" w:eastAsiaTheme="majorEastAsia" w:hAnsi="Times New Roman" w:cs="Times New Roman"/>
          <w:b/>
        </w:rPr>
        <w:t>Abbreviations</w:t>
      </w:r>
      <w:r w:rsidRPr="00CE34EE">
        <w:rPr>
          <w:rFonts w:ascii="Times New Roman" w:eastAsia="simsun" w:hAnsi="Times New Roman" w:cs="Times New Roman"/>
        </w:rPr>
        <w:t xml:space="preserve"> </w:t>
      </w:r>
    </w:p>
    <w:p w14:paraId="73B9BD3F" w14:textId="77777777" w:rsidR="008A6B71" w:rsidRPr="00CE34EE" w:rsidRDefault="008A6B71" w:rsidP="005C5E7A">
      <w:pPr>
        <w:spacing w:line="480" w:lineRule="auto"/>
        <w:rPr>
          <w:rFonts w:ascii="Times New Roman" w:eastAsia="simsun" w:hAnsi="Times New Roman" w:cs="Times New Roman"/>
        </w:rPr>
      </w:pPr>
      <w:r w:rsidRPr="00CE34EE">
        <w:rPr>
          <w:rFonts w:ascii="Times New Roman" w:eastAsia="simsun" w:hAnsi="Times New Roman" w:cs="Times New Roman"/>
        </w:rPr>
        <w:t xml:space="preserve">ALT = alanine aminotransferase; ANCOVA = </w:t>
      </w:r>
      <w:r w:rsidRPr="00CE34EE">
        <w:rPr>
          <w:rFonts w:ascii="Times New Roman" w:hAnsi="Times New Roman" w:cs="Times New Roman"/>
          <w:kern w:val="0"/>
        </w:rPr>
        <w:t>analysis of covariance</w:t>
      </w:r>
      <w:r w:rsidRPr="00CE34EE">
        <w:rPr>
          <w:rFonts w:ascii="Times New Roman" w:eastAsia="simsun" w:hAnsi="Times New Roman" w:cs="Times New Roman"/>
        </w:rPr>
        <w:t xml:space="preserve">; AST = aspartate aminotransferase; </w:t>
      </w:r>
      <w:r w:rsidRPr="00CE34EE">
        <w:rPr>
          <w:rFonts w:ascii="Times New Roman" w:eastAsiaTheme="majorEastAsia" w:hAnsi="Times New Roman" w:cs="Times New Roman"/>
        </w:rPr>
        <w:t>BMI = body mass index;</w:t>
      </w:r>
      <w:r w:rsidRPr="00CE34EE">
        <w:rPr>
          <w:rFonts w:ascii="Times New Roman" w:eastAsia="simsun" w:hAnsi="Times New Roman" w:cs="Times New Roman"/>
        </w:rPr>
        <w:t xml:space="preserve"> CHB = Han Chinese in Beijing, China; CHS = Han Chinese South; CI = confidence interval; </w:t>
      </w:r>
      <w:r w:rsidRPr="00CE34EE">
        <w:rPr>
          <w:rFonts w:ascii="Times New Roman" w:hAnsi="Times New Roman" w:cs="Times New Roman"/>
          <w:kern w:val="0"/>
        </w:rPr>
        <w:t xml:space="preserve">DBP = diastolic blood pressure; </w:t>
      </w:r>
      <w:r w:rsidRPr="00CE34EE">
        <w:rPr>
          <w:rFonts w:ascii="Times New Roman" w:eastAsia="simsun" w:hAnsi="Times New Roman" w:cs="Times New Roman"/>
        </w:rPr>
        <w:t xml:space="preserve">FFA = </w:t>
      </w:r>
      <w:r w:rsidRPr="00CE34EE">
        <w:rPr>
          <w:rFonts w:ascii="Times New Roman" w:hAnsi="Times New Roman" w:cs="Times New Roman"/>
        </w:rPr>
        <w:t xml:space="preserve">free fatty acids; </w:t>
      </w:r>
      <w:r w:rsidRPr="00CE34EE">
        <w:rPr>
          <w:rFonts w:ascii="Times New Roman" w:eastAsia="simsun" w:hAnsi="Times New Roman" w:cs="Times New Roman"/>
        </w:rPr>
        <w:t>FLI =</w:t>
      </w:r>
      <w:r w:rsidRPr="00CE34EE">
        <w:rPr>
          <w:rFonts w:ascii="Times New Roman" w:hAnsi="Times New Roman" w:cs="Times New Roman"/>
          <w:kern w:val="0"/>
        </w:rPr>
        <w:t xml:space="preserve"> Fatty liver index</w:t>
      </w:r>
      <w:r w:rsidRPr="00CE34EE">
        <w:rPr>
          <w:rFonts w:ascii="Times New Roman" w:eastAsia="simsun" w:hAnsi="Times New Roman" w:cs="Times New Roman"/>
        </w:rPr>
        <w:t xml:space="preserve">; FBG = fasting blood glucose; GGT = gamma-glutamyl transferase; HA = </w:t>
      </w:r>
      <w:r w:rsidRPr="00CE34EE">
        <w:rPr>
          <w:rFonts w:ascii="Times New Roman" w:hAnsi="Times New Roman" w:cs="Times New Roman"/>
          <w:kern w:val="0"/>
        </w:rPr>
        <w:t>hepatic echo-intensity attenuation rate</w:t>
      </w:r>
      <w:r w:rsidRPr="00CE34EE">
        <w:rPr>
          <w:rFonts w:ascii="Times New Roman" w:eastAsia="simsun" w:hAnsi="Times New Roman" w:cs="Times New Roman"/>
        </w:rPr>
        <w:t>; HbA1c = hemoglobin A1c;</w:t>
      </w:r>
      <w:r w:rsidRPr="00CE34EE">
        <w:rPr>
          <w:rFonts w:ascii="Times New Roman" w:eastAsiaTheme="majorEastAsia" w:hAnsi="Times New Roman" w:cs="Times New Roman"/>
        </w:rPr>
        <w:t xml:space="preserve"> </w:t>
      </w:r>
      <w:r w:rsidRPr="00CE34EE">
        <w:rPr>
          <w:rFonts w:ascii="Times New Roman" w:eastAsia="simsun" w:hAnsi="Times New Roman" w:cs="Times New Roman"/>
        </w:rPr>
        <w:t xml:space="preserve">HDL-c = high density lipoprotein cholesterol; H/R = </w:t>
      </w:r>
      <w:r w:rsidRPr="00CE34EE">
        <w:rPr>
          <w:rFonts w:ascii="Times New Roman" w:hAnsi="Times New Roman" w:cs="Times New Roman"/>
          <w:kern w:val="0"/>
        </w:rPr>
        <w:t>hepatic/renal echointensity ratio; IFG = impaired fasting glucose; IGR = impaired glucose regulation</w:t>
      </w:r>
      <w:r w:rsidRPr="00CE34EE">
        <w:rPr>
          <w:rFonts w:ascii="Times New Roman" w:eastAsia="simsun" w:hAnsi="Times New Roman" w:cs="Times New Roman"/>
        </w:rPr>
        <w:t xml:space="preserve">; IGT = </w:t>
      </w:r>
      <w:r w:rsidRPr="00CE34EE">
        <w:rPr>
          <w:rFonts w:ascii="Times New Roman" w:hAnsi="Times New Roman" w:cs="Times New Roman"/>
          <w:kern w:val="0"/>
        </w:rPr>
        <w:t xml:space="preserve">impaired glucose tolerance; </w:t>
      </w:r>
      <w:r w:rsidRPr="00CE34EE">
        <w:rPr>
          <w:rFonts w:ascii="Times New Roman" w:eastAsia="simsun" w:hAnsi="Times New Roman" w:cs="Times New Roman"/>
        </w:rPr>
        <w:t xml:space="preserve">LDL-c = low density lipoprotein cholesterol; </w:t>
      </w:r>
      <w:r w:rsidRPr="00CE34EE">
        <w:rPr>
          <w:rFonts w:ascii="Times New Roman" w:eastAsiaTheme="majorEastAsia" w:hAnsi="Times New Roman" w:cs="Times New Roman"/>
        </w:rPr>
        <w:t xml:space="preserve">LFC = liver fat content; </w:t>
      </w:r>
      <w:r w:rsidRPr="00CE34EE">
        <w:rPr>
          <w:rFonts w:ascii="Times New Roman" w:hAnsi="Times New Roman" w:cs="Times New Roman"/>
        </w:rPr>
        <w:t xml:space="preserve">NAFLD = </w:t>
      </w:r>
      <w:r w:rsidRPr="00CE34EE">
        <w:rPr>
          <w:rFonts w:ascii="Times New Roman" w:eastAsiaTheme="majorEastAsia" w:hAnsi="Times New Roman" w:cs="Times New Roman"/>
        </w:rPr>
        <w:t xml:space="preserve">nonalcoholic fatty liver disease; NASH = nonalcoholic steatohepatitis; NGT = </w:t>
      </w:r>
      <w:r w:rsidRPr="00CE34EE">
        <w:rPr>
          <w:rFonts w:ascii="Times New Roman" w:hAnsi="Times New Roman" w:cs="Times New Roman"/>
          <w:kern w:val="0"/>
        </w:rPr>
        <w:t>normal glucose tolerance</w:t>
      </w:r>
      <w:r w:rsidRPr="00CE34EE">
        <w:rPr>
          <w:rFonts w:ascii="Times New Roman" w:eastAsiaTheme="majorEastAsia" w:hAnsi="Times New Roman" w:cs="Times New Roman"/>
        </w:rPr>
        <w:t xml:space="preserve">; OR = </w:t>
      </w:r>
      <w:r w:rsidRPr="00CE34EE">
        <w:rPr>
          <w:rFonts w:ascii="Times New Roman" w:hAnsi="Times New Roman" w:cs="Times New Roman"/>
        </w:rPr>
        <w:t>odds ratios;</w:t>
      </w:r>
      <w:r w:rsidRPr="00CE34EE">
        <w:rPr>
          <w:rFonts w:ascii="Times New Roman" w:eastAsiaTheme="majorEastAsia" w:hAnsi="Times New Roman" w:cs="Times New Roman"/>
        </w:rPr>
        <w:t xml:space="preserve"> OGTT </w:t>
      </w:r>
      <w:r w:rsidRPr="00CE34EE">
        <w:rPr>
          <w:rFonts w:ascii="Times New Roman" w:eastAsia="simsun" w:hAnsi="Times New Roman" w:cs="Times New Roman"/>
        </w:rPr>
        <w:t xml:space="preserve">2hBG = 2-hour postload blood glucose in </w:t>
      </w:r>
      <w:r w:rsidRPr="00CE34EE">
        <w:rPr>
          <w:rFonts w:ascii="Times New Roman" w:hAnsi="Times New Roman" w:cs="Times New Roman"/>
          <w:kern w:val="0"/>
        </w:rPr>
        <w:t>oral glucose tolerance test</w:t>
      </w:r>
      <w:r w:rsidRPr="00CE34EE">
        <w:rPr>
          <w:rFonts w:ascii="Times New Roman" w:eastAsia="simsun" w:hAnsi="Times New Roman" w:cs="Times New Roman"/>
        </w:rPr>
        <w:t xml:space="preserve">; </w:t>
      </w:r>
      <w:r w:rsidRPr="00CE34EE">
        <w:rPr>
          <w:rFonts w:ascii="Times New Roman" w:eastAsia="simsun" w:hAnsi="Times New Roman" w:cs="Times New Roman" w:hint="eastAsia"/>
        </w:rPr>
        <w:t xml:space="preserve">PKC = </w:t>
      </w:r>
      <w:r w:rsidRPr="00CE34EE">
        <w:rPr>
          <w:rFonts w:ascii="Times New Roman" w:eastAsia="simsun" w:hAnsi="Times New Roman" w:cs="Times New Roman"/>
        </w:rPr>
        <w:t>protein kinase C</w:t>
      </w:r>
      <w:r w:rsidRPr="00CE34EE">
        <w:rPr>
          <w:rFonts w:ascii="Times New Roman" w:eastAsia="simsun" w:hAnsi="Times New Roman" w:cs="Times New Roman" w:hint="eastAsia"/>
        </w:rPr>
        <w:t>;</w:t>
      </w:r>
      <w:r w:rsidRPr="00CE34EE">
        <w:rPr>
          <w:rFonts w:ascii="Times New Roman" w:eastAsia="simsun" w:hAnsi="Times New Roman" w:cs="Times New Roman"/>
        </w:rPr>
        <w:t xml:space="preserve"> SBP = systolic blood pressure</w:t>
      </w:r>
      <w:r w:rsidRPr="00CE34EE">
        <w:rPr>
          <w:rFonts w:ascii="Times New Roman" w:eastAsiaTheme="majorEastAsia" w:hAnsi="Times New Roman" w:cs="Times New Roman"/>
        </w:rPr>
        <w:t xml:space="preserve">; SREBP-1c </w:t>
      </w:r>
      <w:r w:rsidRPr="00CE34EE">
        <w:rPr>
          <w:rFonts w:ascii="Times New Roman" w:eastAsiaTheme="majorEastAsia" w:hAnsi="Times New Roman" w:cs="Times New Roman" w:hint="eastAsia"/>
        </w:rPr>
        <w:t xml:space="preserve">= </w:t>
      </w:r>
      <w:r w:rsidRPr="00CE34EE">
        <w:rPr>
          <w:rFonts w:ascii="Times New Roman" w:eastAsiaTheme="majorEastAsia" w:hAnsi="Times New Roman" w:cs="Times New Roman"/>
        </w:rPr>
        <w:t>sterol regulatory element binding-protein 1c</w:t>
      </w:r>
      <w:r w:rsidRPr="00CE34EE">
        <w:rPr>
          <w:rFonts w:ascii="Times New Roman" w:eastAsiaTheme="majorEastAsia" w:hAnsi="Times New Roman" w:cs="Times New Roman" w:hint="eastAsia"/>
        </w:rPr>
        <w:t xml:space="preserve">; </w:t>
      </w:r>
      <w:r w:rsidRPr="00CE34EE">
        <w:rPr>
          <w:rFonts w:ascii="Times New Roman" w:eastAsiaTheme="majorEastAsia" w:hAnsi="Times New Roman" w:cs="Times New Roman"/>
        </w:rPr>
        <w:t xml:space="preserve">T2DM = type 2 diabetes mellitus; </w:t>
      </w:r>
      <w:r w:rsidRPr="00CE34EE">
        <w:rPr>
          <w:rFonts w:ascii="Times New Roman" w:eastAsia="simsun" w:hAnsi="Times New Roman" w:cs="Times New Roman"/>
        </w:rPr>
        <w:t xml:space="preserve">TC = total cholesterol; TG = triglyceride;. UA = </w:t>
      </w:r>
      <w:r w:rsidRPr="00CE34EE">
        <w:rPr>
          <w:rFonts w:ascii="Times New Roman" w:hAnsi="Times New Roman" w:cs="Times New Roman"/>
          <w:kern w:val="0"/>
        </w:rPr>
        <w:t>uric acid</w:t>
      </w:r>
      <w:r w:rsidRPr="00CE34EE">
        <w:rPr>
          <w:rFonts w:ascii="Times New Roman" w:eastAsia="simsun" w:hAnsi="Times New Roman" w:cs="Times New Roman"/>
        </w:rPr>
        <w:t xml:space="preserve">; WC = </w:t>
      </w:r>
      <w:r w:rsidRPr="00CE34EE">
        <w:rPr>
          <w:rFonts w:ascii="Times New Roman" w:hAnsi="Times New Roman" w:cs="Times New Roman"/>
          <w:kern w:val="0"/>
        </w:rPr>
        <w:t>waist circumference</w:t>
      </w:r>
    </w:p>
    <w:p w14:paraId="379E051C" w14:textId="77777777" w:rsidR="008A6B71" w:rsidRPr="00CE34EE" w:rsidRDefault="008A6B71" w:rsidP="005C5E7A">
      <w:pPr>
        <w:spacing w:line="480" w:lineRule="auto"/>
        <w:rPr>
          <w:rFonts w:ascii="Times New Roman" w:hAnsi="Times New Roman" w:cs="Times New Roman"/>
          <w:b/>
        </w:rPr>
      </w:pPr>
    </w:p>
    <w:p w14:paraId="4436DA50" w14:textId="77777777" w:rsidR="008A6B71" w:rsidRPr="00CE34EE" w:rsidRDefault="008A6B71" w:rsidP="005C5E7A">
      <w:pPr>
        <w:spacing w:line="480" w:lineRule="auto"/>
        <w:rPr>
          <w:rFonts w:ascii="Times New Roman" w:hAnsi="Times New Roman" w:cs="Times New Roman"/>
        </w:rPr>
      </w:pPr>
    </w:p>
    <w:p w14:paraId="0762126C"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br w:type="page"/>
      </w:r>
    </w:p>
    <w:p w14:paraId="5869672A" w14:textId="77777777" w:rsidR="008A6B71" w:rsidRPr="00CE34EE" w:rsidRDefault="008A6B71" w:rsidP="000678C6">
      <w:pPr>
        <w:spacing w:line="360" w:lineRule="auto"/>
        <w:rPr>
          <w:rFonts w:ascii="Times New Roman" w:hAnsi="Times New Roman" w:cs="Times New Roman"/>
        </w:rPr>
      </w:pPr>
      <w:r w:rsidRPr="00CE34EE">
        <w:rPr>
          <w:rFonts w:ascii="Times New Roman" w:hAnsi="Times New Roman" w:cs="Times New Roman"/>
          <w:b/>
        </w:rPr>
        <w:t>Abstract</w:t>
      </w:r>
    </w:p>
    <w:p w14:paraId="5EA79D5C"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Introduction</w:t>
      </w:r>
      <w:r w:rsidRPr="00CE34EE">
        <w:rPr>
          <w:rFonts w:ascii="Times New Roman" w:hAnsi="Times New Roman" w:cs="Times New Roman" w:hint="eastAsia"/>
          <w:b/>
        </w:rPr>
        <w:t xml:space="preserve"> </w:t>
      </w:r>
      <w:r w:rsidRPr="00CE34EE">
        <w:rPr>
          <w:rFonts w:ascii="Times New Roman" w:hAnsi="Times New Roman" w:cs="Times New Roman"/>
        </w:rPr>
        <w:t>Non-alcoholic fatty liver disease (NAFLD) is a global health problem with high geographic heterogeneity. We aimed to investigate regional-specific concomitant rate of NAFLD and quantitative relationship between liver fat content (LFC) and glucose metabolism parameters in representative clinical populations from six provinces/municipalities of China.</w:t>
      </w:r>
    </w:p>
    <w:p w14:paraId="5F4CA9DD"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hint="eastAsia"/>
          <w:b/>
        </w:rPr>
        <w:t>Research design and m</w:t>
      </w:r>
      <w:r w:rsidRPr="00CE34EE">
        <w:rPr>
          <w:rFonts w:ascii="Times New Roman" w:hAnsi="Times New Roman" w:cs="Times New Roman"/>
          <w:b/>
        </w:rPr>
        <w:t>ethods</w:t>
      </w:r>
      <w:r w:rsidRPr="00CE34EE">
        <w:rPr>
          <w:rFonts w:ascii="Times New Roman" w:hAnsi="Times New Roman" w:cs="Times New Roman" w:hint="eastAsia"/>
          <w:b/>
        </w:rPr>
        <w:t xml:space="preserve"> </w:t>
      </w:r>
      <w:r w:rsidRPr="00CE34EE">
        <w:rPr>
          <w:rFonts w:ascii="Times New Roman" w:hAnsi="Times New Roman" w:cs="Times New Roman"/>
        </w:rPr>
        <w:t xml:space="preserve">A total of 2420 eligible Han Chinese were enrolled consecutively from 10 clinics of obesity, diabetes and metabolic diseases located at 6 provinces/municipalities of China, and divided into North  (Tianjin, Shandong and Heilongjiang) and South (Shanghai, Jiangsu and Henan) groups according to their geographical latitude and proximity of NAFLD concomitant rate. LFC was assessed by a quantitative ultrasound method. Multivariate regression models and analysis of covariance were used to assess the regional difference in the risk of NAFLD. </w:t>
      </w:r>
    </w:p>
    <w:p w14:paraId="1B1D5C27"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Results</w:t>
      </w:r>
      <w:r w:rsidRPr="00CE34EE">
        <w:rPr>
          <w:rFonts w:ascii="Times New Roman" w:hAnsi="Times New Roman" w:cs="Times New Roman" w:hint="eastAsia"/>
          <w:b/>
        </w:rPr>
        <w:t xml:space="preserve"> </w:t>
      </w:r>
      <w:r w:rsidRPr="00CE34EE">
        <w:rPr>
          <w:rFonts w:ascii="Times New Roman" w:hAnsi="Times New Roman" w:cs="Times New Roman"/>
        </w:rPr>
        <w:t xml:space="preserve">The concomitant rate of NAFLD was 23.3%, 44.0% and 55.3% in individuals with normal glucose tolerance (NGT), prediabetes and diabetes, respectively. A higher concomitant rate of NAFLD was found in the participants from the North comparing to the South group, regardless of glucose metabolism status (34.7% vs 16.2% in NGT, 61.5% vs 34.7% in prediabetes and 67.1% vs 48.1% in diabetes). This regional difference remained significant after adjustment for age, gender, alcohol drinking, cigarette smoking, confounding metabolic parameters and liver enzymes. For any given blood glucose, participants from the North had higher LFC than those from the South group. </w:t>
      </w:r>
    </w:p>
    <w:p w14:paraId="506507FA"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Conclusions</w:t>
      </w:r>
      <w:r w:rsidRPr="00CE34EE">
        <w:rPr>
          <w:rFonts w:ascii="Times New Roman" w:hAnsi="Times New Roman" w:cs="Times New Roman" w:hint="eastAsia"/>
          <w:b/>
        </w:rPr>
        <w:t xml:space="preserve"> </w:t>
      </w:r>
      <w:r w:rsidRPr="00CE34EE">
        <w:rPr>
          <w:rFonts w:ascii="Times New Roman" w:hAnsi="Times New Roman" w:cs="Times New Roman"/>
        </w:rPr>
        <w:t>Half of Han Chinese with prediabetes/type 2 diabetes had NAFLD, and the individuals from the North cities were more susceptible to NAFLD.</w:t>
      </w:r>
    </w:p>
    <w:p w14:paraId="1BDBC43D" w14:textId="77777777" w:rsidR="00F36E0C" w:rsidRPr="00CE34EE" w:rsidRDefault="00F36E0C" w:rsidP="000678C6">
      <w:pPr>
        <w:spacing w:line="360" w:lineRule="auto"/>
        <w:rPr>
          <w:rFonts w:ascii="Times New Roman" w:hAnsi="Times New Roman" w:cs="Times New Roman"/>
          <w:b/>
        </w:rPr>
      </w:pPr>
    </w:p>
    <w:p w14:paraId="4EEFEA6B"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Keyword</w:t>
      </w:r>
      <w:r w:rsidRPr="00CE34EE">
        <w:rPr>
          <w:rFonts w:ascii="Times New Roman" w:hAnsi="Times New Roman" w:cs="Times New Roman" w:hint="eastAsia"/>
          <w:b/>
        </w:rPr>
        <w:t>s</w:t>
      </w:r>
      <w:r w:rsidRPr="00CE34EE">
        <w:rPr>
          <w:rFonts w:ascii="Times New Roman" w:hAnsi="Times New Roman" w:cs="Times New Roman"/>
          <w:b/>
        </w:rPr>
        <w:t xml:space="preserve"> </w:t>
      </w:r>
      <w:r w:rsidRPr="00CE34EE">
        <w:rPr>
          <w:rFonts w:ascii="Times New Roman" w:hAnsi="Times New Roman" w:cs="Times New Roman"/>
        </w:rPr>
        <w:t xml:space="preserve">Non-alcoholic fatty liver disease, </w:t>
      </w:r>
      <w:r w:rsidRPr="00CE34EE">
        <w:rPr>
          <w:rFonts w:ascii="Times New Roman" w:hAnsi="Times New Roman" w:cs="Times New Roman" w:hint="eastAsia"/>
        </w:rPr>
        <w:t>L</w:t>
      </w:r>
      <w:r w:rsidRPr="00CE34EE">
        <w:rPr>
          <w:rFonts w:ascii="Times New Roman" w:hAnsi="Times New Roman" w:cs="Times New Roman"/>
        </w:rPr>
        <w:t>iver fat</w:t>
      </w:r>
      <w:r w:rsidRPr="00CE34EE">
        <w:rPr>
          <w:rFonts w:ascii="Times New Roman" w:hAnsi="Times New Roman" w:cs="Times New Roman" w:hint="eastAsia"/>
        </w:rPr>
        <w:t xml:space="preserve"> content, T</w:t>
      </w:r>
      <w:r w:rsidRPr="00CE34EE">
        <w:rPr>
          <w:rFonts w:ascii="Times New Roman" w:hAnsi="Times New Roman" w:cs="Times New Roman"/>
        </w:rPr>
        <w:t xml:space="preserve">ype 2 diabetes, </w:t>
      </w:r>
      <w:r w:rsidRPr="00CE34EE">
        <w:rPr>
          <w:rFonts w:ascii="Times New Roman" w:hAnsi="Times New Roman" w:cs="Times New Roman" w:hint="eastAsia"/>
        </w:rPr>
        <w:t>R</w:t>
      </w:r>
      <w:r w:rsidRPr="00CE34EE">
        <w:rPr>
          <w:rFonts w:ascii="Times New Roman" w:hAnsi="Times New Roman" w:cs="Times New Roman"/>
        </w:rPr>
        <w:t>egional difference</w:t>
      </w:r>
      <w:r w:rsidRPr="00CE34EE">
        <w:rPr>
          <w:rFonts w:ascii="Times New Roman" w:hAnsi="Times New Roman" w:cs="Times New Roman" w:hint="eastAsia"/>
        </w:rPr>
        <w:t xml:space="preserve">, </w:t>
      </w:r>
      <w:r w:rsidRPr="00CE34EE">
        <w:rPr>
          <w:rFonts w:ascii="Times New Roman" w:hAnsi="Times New Roman" w:cs="Times New Roman"/>
        </w:rPr>
        <w:t>Han Chinese</w:t>
      </w:r>
    </w:p>
    <w:p w14:paraId="7D901753" w14:textId="77777777" w:rsidR="00F36E0C" w:rsidRPr="00CE34EE" w:rsidRDefault="00F36E0C" w:rsidP="000678C6">
      <w:pPr>
        <w:spacing w:line="360" w:lineRule="auto"/>
        <w:rPr>
          <w:rFonts w:ascii="Times New Roman Bold" w:hAnsi="Times New Roman Bold" w:cs="Times New Roman"/>
          <w:b/>
          <w:caps/>
        </w:rPr>
      </w:pPr>
      <w:r w:rsidRPr="00CE34EE">
        <w:rPr>
          <w:rFonts w:ascii="Times New Roman Bold" w:hAnsi="Times New Roman Bold" w:cs="Times New Roman"/>
          <w:b/>
          <w:caps/>
        </w:rPr>
        <w:br w:type="page"/>
      </w:r>
    </w:p>
    <w:p w14:paraId="6500FA96" w14:textId="11D6EEB4" w:rsidR="008A6B71" w:rsidRPr="00CE34EE" w:rsidRDefault="008A6B71" w:rsidP="000678C6">
      <w:pPr>
        <w:spacing w:line="360" w:lineRule="auto"/>
        <w:rPr>
          <w:rFonts w:ascii="Times New Roman Bold" w:hAnsi="Times New Roman Bold" w:cs="Times New Roman"/>
          <w:b/>
          <w:caps/>
        </w:rPr>
      </w:pPr>
      <w:r w:rsidRPr="00CE34EE">
        <w:rPr>
          <w:rFonts w:ascii="Times New Roman Bold" w:hAnsi="Times New Roman Bold" w:cs="Times New Roman"/>
          <w:b/>
          <w:caps/>
        </w:rPr>
        <w:t>Significance of this study</w:t>
      </w:r>
    </w:p>
    <w:p w14:paraId="719A4606"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What is already known about this subject?</w:t>
      </w:r>
    </w:p>
    <w:p w14:paraId="467D45D9" w14:textId="77777777" w:rsidR="008A6B71" w:rsidRPr="00CE34EE" w:rsidRDefault="008A6B71" w:rsidP="000678C6">
      <w:pPr>
        <w:pStyle w:val="a3"/>
        <w:numPr>
          <w:ilvl w:val="0"/>
          <w:numId w:val="1"/>
        </w:numPr>
        <w:spacing w:line="360" w:lineRule="auto"/>
        <w:ind w:firstLineChars="0"/>
        <w:rPr>
          <w:rFonts w:ascii="Times New Roman" w:hAnsi="Times New Roman" w:cs="Times New Roman"/>
        </w:rPr>
      </w:pPr>
      <w:r w:rsidRPr="00CE34EE">
        <w:rPr>
          <w:rFonts w:ascii="Times New Roman" w:hAnsi="Times New Roman" w:cs="Times New Roman"/>
        </w:rPr>
        <w:t>Nonalcoholic fatty liver disease (NAFLD) is the most common cause of chronic liver disease</w:t>
      </w:r>
      <w:r w:rsidRPr="00CE34EE">
        <w:rPr>
          <w:rFonts w:ascii="Times New Roman" w:hAnsi="Times New Roman" w:cs="Times New Roman" w:hint="eastAsia"/>
        </w:rPr>
        <w:t xml:space="preserve"> around the world and</w:t>
      </w:r>
      <w:r w:rsidRPr="00CE34EE">
        <w:rPr>
          <w:rFonts w:ascii="Times New Roman" w:hAnsi="Times New Roman" w:cs="Times New Roman"/>
        </w:rPr>
        <w:t xml:space="preserve"> highly correlated with diabetes and other metabolic diseases</w:t>
      </w:r>
      <w:r w:rsidRPr="00CE34EE">
        <w:rPr>
          <w:rFonts w:ascii="Times New Roman" w:hAnsi="Times New Roman" w:cs="Times New Roman" w:hint="eastAsia"/>
        </w:rPr>
        <w:t>.</w:t>
      </w:r>
    </w:p>
    <w:p w14:paraId="4EED5E70" w14:textId="77777777" w:rsidR="008A6B71" w:rsidRPr="00CE34EE" w:rsidRDefault="008A6B71" w:rsidP="000678C6">
      <w:pPr>
        <w:pStyle w:val="a3"/>
        <w:numPr>
          <w:ilvl w:val="0"/>
          <w:numId w:val="1"/>
        </w:numPr>
        <w:spacing w:line="360" w:lineRule="auto"/>
        <w:ind w:firstLineChars="0"/>
        <w:rPr>
          <w:rFonts w:ascii="Times New Roman" w:hAnsi="Times New Roman" w:cs="Times New Roman"/>
          <w:bCs/>
        </w:rPr>
      </w:pPr>
      <w:r w:rsidRPr="00CE34EE">
        <w:rPr>
          <w:rFonts w:ascii="Times New Roman" w:hAnsi="Times New Roman" w:cs="Times New Roman"/>
        </w:rPr>
        <w:t>A geographic difference in the prevalence of NAFLD in China has been reported previously, but there were great variations in the diagnostic methods, composition of ethnicity and metabolic status among different studies</w:t>
      </w:r>
      <w:r w:rsidRPr="00CE34EE">
        <w:rPr>
          <w:rFonts w:ascii="Times New Roman" w:hAnsi="Times New Roman" w:cs="Times New Roman"/>
          <w:bCs/>
        </w:rPr>
        <w:t>.</w:t>
      </w:r>
    </w:p>
    <w:p w14:paraId="034CC8E8"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What are the new findings?</w:t>
      </w:r>
    </w:p>
    <w:p w14:paraId="33C41412" w14:textId="77777777" w:rsidR="008A6B71" w:rsidRPr="00CE34EE" w:rsidRDefault="008A6B71" w:rsidP="000678C6">
      <w:pPr>
        <w:pStyle w:val="a3"/>
        <w:numPr>
          <w:ilvl w:val="0"/>
          <w:numId w:val="2"/>
        </w:numPr>
        <w:spacing w:line="360" w:lineRule="auto"/>
        <w:ind w:firstLineChars="0"/>
        <w:rPr>
          <w:rFonts w:ascii="Times New Roman" w:hAnsi="Times New Roman" w:cs="Times New Roman"/>
        </w:rPr>
      </w:pPr>
      <w:r w:rsidRPr="00CE34EE">
        <w:rPr>
          <w:rFonts w:ascii="Times New Roman" w:hAnsi="Times New Roman" w:cs="Times New Roman" w:hint="eastAsia"/>
        </w:rPr>
        <w:t>This study was the first</w:t>
      </w:r>
      <w:r w:rsidRPr="00CE34EE">
        <w:rPr>
          <w:rFonts w:ascii="Times New Roman" w:hAnsi="Times New Roman" w:cs="Times New Roman"/>
        </w:rPr>
        <w:t xml:space="preserve"> nationwide multi-center cross-sectional study to examine the regional-specific concomitant rate of NAFLD and quantitative relationship between liver fat content</w:t>
      </w:r>
      <w:r w:rsidRPr="00CE34EE">
        <w:rPr>
          <w:rFonts w:ascii="Times New Roman" w:hAnsi="Times New Roman" w:cs="Times New Roman" w:hint="eastAsia"/>
        </w:rPr>
        <w:t xml:space="preserve"> </w:t>
      </w:r>
      <w:r w:rsidRPr="00CE34EE">
        <w:rPr>
          <w:rFonts w:ascii="Times New Roman" w:hAnsi="Times New Roman" w:cs="Times New Roman"/>
        </w:rPr>
        <w:t>and glucose metabolic parameters in China.</w:t>
      </w:r>
    </w:p>
    <w:p w14:paraId="0442BB54" w14:textId="77777777" w:rsidR="008A6B71" w:rsidRPr="00CE34EE" w:rsidRDefault="008A6B71" w:rsidP="000678C6">
      <w:pPr>
        <w:pStyle w:val="a3"/>
        <w:numPr>
          <w:ilvl w:val="0"/>
          <w:numId w:val="2"/>
        </w:numPr>
        <w:spacing w:line="360" w:lineRule="auto"/>
        <w:ind w:firstLineChars="0"/>
        <w:rPr>
          <w:rFonts w:ascii="Times New Roman" w:hAnsi="Times New Roman" w:cs="Times New Roman"/>
        </w:rPr>
      </w:pPr>
      <w:r w:rsidRPr="00CE34EE">
        <w:rPr>
          <w:rFonts w:ascii="Times New Roman" w:hAnsi="Times New Roman" w:cs="Times New Roman"/>
        </w:rPr>
        <w:t xml:space="preserve">The concomitant rate of NAFLD was 23.3%, 44.0% and 55.3% in individuals with normal glucose tolerance, prediabetes and diabetes, respectively </w:t>
      </w:r>
      <w:r w:rsidRPr="00CE34EE">
        <w:rPr>
          <w:rFonts w:ascii="Times New Roman" w:hAnsi="Times New Roman" w:cs="Times New Roman" w:hint="eastAsia"/>
        </w:rPr>
        <w:t>in China.</w:t>
      </w:r>
    </w:p>
    <w:p w14:paraId="0F194642" w14:textId="77777777" w:rsidR="008A6B71" w:rsidRPr="00CE34EE" w:rsidRDefault="008A6B71" w:rsidP="000678C6">
      <w:pPr>
        <w:pStyle w:val="a3"/>
        <w:numPr>
          <w:ilvl w:val="0"/>
          <w:numId w:val="2"/>
        </w:numPr>
        <w:spacing w:line="360" w:lineRule="auto"/>
        <w:ind w:firstLineChars="0"/>
        <w:rPr>
          <w:rFonts w:ascii="Times New Roman" w:hAnsi="Times New Roman" w:cs="Times New Roman"/>
        </w:rPr>
      </w:pPr>
      <w:r w:rsidRPr="00CE34EE">
        <w:rPr>
          <w:rFonts w:ascii="Times New Roman" w:hAnsi="Times New Roman" w:cs="Times New Roman"/>
        </w:rPr>
        <w:t xml:space="preserve">Northern </w:t>
      </w:r>
      <w:r w:rsidRPr="00CE34EE">
        <w:rPr>
          <w:rFonts w:ascii="Times New Roman" w:hAnsi="Times New Roman" w:cs="Times New Roman" w:hint="eastAsia"/>
        </w:rPr>
        <w:t>Han Chinese</w:t>
      </w:r>
      <w:r w:rsidRPr="00CE34EE">
        <w:rPr>
          <w:rFonts w:ascii="Times New Roman" w:hAnsi="Times New Roman" w:cs="Times New Roman"/>
        </w:rPr>
        <w:t xml:space="preserve"> had higher susceptibility to NAFLD than </w:t>
      </w:r>
      <w:r w:rsidRPr="00CE34EE">
        <w:rPr>
          <w:rFonts w:ascii="Times New Roman" w:hAnsi="Times New Roman" w:cs="Times New Roman" w:hint="eastAsia"/>
        </w:rPr>
        <w:t>Sou</w:t>
      </w:r>
      <w:r w:rsidRPr="00CE34EE">
        <w:rPr>
          <w:rFonts w:ascii="Times New Roman" w:hAnsi="Times New Roman" w:cs="Times New Roman"/>
        </w:rPr>
        <w:t xml:space="preserve">thern </w:t>
      </w:r>
      <w:r w:rsidRPr="00CE34EE">
        <w:rPr>
          <w:rFonts w:ascii="Times New Roman" w:hAnsi="Times New Roman" w:cs="Times New Roman" w:hint="eastAsia"/>
        </w:rPr>
        <w:t>Han Chinese</w:t>
      </w:r>
      <w:r w:rsidRPr="00CE34EE">
        <w:rPr>
          <w:rFonts w:ascii="Times New Roman" w:hAnsi="Times New Roman" w:cs="Times New Roman"/>
        </w:rPr>
        <w:t xml:space="preserve">, even if the factors of ethnicity, BMI and glucose and lipid metabolic parameters were matched and age, gender and habits of cigarette smoking and alcohol drinking were fully adjusted. </w:t>
      </w:r>
    </w:p>
    <w:p w14:paraId="57A9030E" w14:textId="77777777" w:rsidR="008A6B71" w:rsidRPr="00CE34EE" w:rsidRDefault="008A6B71" w:rsidP="000678C6">
      <w:pPr>
        <w:spacing w:line="360" w:lineRule="auto"/>
        <w:rPr>
          <w:rFonts w:ascii="Times New Roman" w:hAnsi="Times New Roman" w:cs="Times New Roman"/>
          <w:b/>
        </w:rPr>
      </w:pPr>
      <w:r w:rsidRPr="00CE34EE">
        <w:rPr>
          <w:rFonts w:ascii="Times New Roman" w:hAnsi="Times New Roman" w:cs="Times New Roman"/>
          <w:b/>
        </w:rPr>
        <w:t>How might these results change the focus of research or clinical practice?</w:t>
      </w:r>
    </w:p>
    <w:p w14:paraId="09E708F4" w14:textId="77777777" w:rsidR="008A6B71" w:rsidRPr="00CE34EE" w:rsidRDefault="008A6B71" w:rsidP="000678C6">
      <w:pPr>
        <w:pStyle w:val="a3"/>
        <w:numPr>
          <w:ilvl w:val="0"/>
          <w:numId w:val="3"/>
        </w:numPr>
        <w:spacing w:line="360" w:lineRule="auto"/>
        <w:ind w:firstLineChars="0"/>
        <w:rPr>
          <w:rFonts w:ascii="Times New Roman" w:hAnsi="Times New Roman" w:cs="Times New Roman"/>
        </w:rPr>
      </w:pPr>
      <w:r w:rsidRPr="00CE34EE">
        <w:rPr>
          <w:rFonts w:ascii="Times New Roman" w:hAnsi="Times New Roman" w:cs="Times New Roman" w:hint="eastAsia"/>
        </w:rPr>
        <w:t>A</w:t>
      </w:r>
      <w:r w:rsidRPr="00CE34EE">
        <w:rPr>
          <w:rFonts w:ascii="Times New Roman" w:hAnsi="Times New Roman" w:cs="Times New Roman"/>
        </w:rPr>
        <w:t xml:space="preserve">n early assessment of NAFLD might be recommended for Han Chinese with prediabetes, especially for the individuals from the typical Northern provinces of China.  </w:t>
      </w:r>
    </w:p>
    <w:p w14:paraId="7F4F3C72" w14:textId="77777777" w:rsidR="008A6B71" w:rsidRPr="00CE34EE" w:rsidRDefault="008A6B71" w:rsidP="005C5E7A">
      <w:pPr>
        <w:spacing w:line="480" w:lineRule="auto"/>
        <w:rPr>
          <w:rFonts w:ascii="Times New Roman" w:hAnsi="Times New Roman" w:cs="Times New Roman"/>
        </w:rPr>
      </w:pPr>
    </w:p>
    <w:p w14:paraId="1DCEF061"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br w:type="page"/>
      </w:r>
    </w:p>
    <w:p w14:paraId="26E88298"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b/>
        </w:rPr>
        <w:t>INTRODUCTION</w:t>
      </w:r>
    </w:p>
    <w:p w14:paraId="40E6D464" w14:textId="77777777" w:rsidR="008A6B71" w:rsidRPr="00CE34EE" w:rsidRDefault="008A6B71" w:rsidP="000678C6">
      <w:pPr>
        <w:spacing w:line="480" w:lineRule="auto"/>
        <w:rPr>
          <w:rFonts w:ascii="Times New Roman" w:hAnsi="Times New Roman" w:cs="Times New Roman"/>
        </w:rPr>
      </w:pPr>
      <w:r w:rsidRPr="00CE34EE">
        <w:rPr>
          <w:rFonts w:ascii="Times New Roman" w:hAnsi="Times New Roman" w:cs="Times New Roman"/>
        </w:rPr>
        <w:t>Nonalcoholic fatty liver disease (NAFLD) is the most common cause of chronic liver disease, with an estimated global prevalence of 24%.</w:t>
      </w:r>
      <w:r w:rsidRPr="00CE34EE">
        <w:rPr>
          <w:rFonts w:ascii="Times New Roman" w:hAnsi="Times New Roman" w:cs="Times New Roman"/>
          <w:noProof/>
          <w:vertAlign w:val="superscript"/>
        </w:rPr>
        <w:t>1</w:t>
      </w:r>
      <w:r w:rsidRPr="00CE34EE">
        <w:rPr>
          <w:rFonts w:ascii="Times New Roman" w:hAnsi="Times New Roman" w:cs="Times New Roman"/>
        </w:rPr>
        <w:t xml:space="preserve"> T2DM is a risk factor for NAFLD and relates to a worse prognosis of NAFLD, including nonalcoholic steatohepatitis (NASH), fibrosis, cirrhosis, and even hepatic carcinoma.</w:t>
      </w:r>
      <w:r w:rsidRPr="00CE34EE">
        <w:rPr>
          <w:rFonts w:ascii="Times New Roman" w:hAnsi="Times New Roman" w:cs="Times New Roman"/>
          <w:noProof/>
          <w:vertAlign w:val="superscript"/>
        </w:rPr>
        <w:t>2</w:t>
      </w:r>
      <w:r w:rsidRPr="00CE34EE">
        <w:rPr>
          <w:rFonts w:ascii="Times New Roman" w:hAnsi="Times New Roman" w:cs="Times New Roman"/>
        </w:rPr>
        <w:t xml:space="preserve"> In patients with T2DM, the estimated global prevalence of NAFLD is 55.48%,</w:t>
      </w:r>
      <w:r w:rsidRPr="00CE34EE">
        <w:rPr>
          <w:rFonts w:ascii="Times New Roman" w:hAnsi="Times New Roman" w:cs="Times New Roman"/>
          <w:noProof/>
          <w:vertAlign w:val="superscript"/>
        </w:rPr>
        <w:t>3</w:t>
      </w:r>
      <w:r w:rsidRPr="00CE34EE">
        <w:rPr>
          <w:rFonts w:ascii="Times New Roman" w:hAnsi="Times New Roman" w:cs="Times New Roman"/>
        </w:rPr>
        <w:t xml:space="preserve"> twice that of general population. The prevalence of NASH and advanced fibrosis confirmed by liver biopsy also multiplied to 37.33% and 4.8%, respectively in patients with T2DM.</w:t>
      </w:r>
      <w:r w:rsidRPr="00CE34EE">
        <w:rPr>
          <w:rFonts w:ascii="Times New Roman" w:hAnsi="Times New Roman" w:cs="Times New Roman"/>
          <w:noProof/>
          <w:vertAlign w:val="superscript"/>
        </w:rPr>
        <w:t>3</w:t>
      </w:r>
      <w:r w:rsidRPr="00CE34EE">
        <w:rPr>
          <w:rFonts w:ascii="Times New Roman" w:hAnsi="Times New Roman" w:cs="Times New Roman"/>
        </w:rPr>
        <w:t xml:space="preserve"> Furthermore, NAFLD in T2DM may lead to a higher risk of developing cardiovascular disease and diabetic vascular complications, independently of other known risk factors.</w:t>
      </w:r>
      <w:r w:rsidRPr="00CE34EE">
        <w:rPr>
          <w:rFonts w:ascii="Times New Roman" w:hAnsi="Times New Roman" w:cs="Times New Roman"/>
          <w:noProof/>
          <w:vertAlign w:val="superscript"/>
        </w:rPr>
        <w:t>4</w:t>
      </w:r>
      <w:r w:rsidRPr="00CE34EE">
        <w:rPr>
          <w:rFonts w:ascii="Times New Roman" w:hAnsi="Times New Roman" w:cs="Times New Roman"/>
        </w:rPr>
        <w:t xml:space="preserve"> In this respect, accurate evaluation of the presence of NAFLD in T2DM patients is of great importance. </w:t>
      </w:r>
    </w:p>
    <w:p w14:paraId="726ECBA1"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b/>
        <w:t>A recent investigation on the global epidemiology of NAFLD in patients with T2DM indicated a geographic heterogeneity of NAFLD prevalence over the world, with highest prevalence of 68.0% in Europe and lowest prevalence of 30.4% in Africa.</w:t>
      </w:r>
      <w:r w:rsidRPr="00CE34EE">
        <w:rPr>
          <w:rFonts w:ascii="Times New Roman" w:hAnsi="Times New Roman" w:cs="Times New Roman"/>
          <w:noProof/>
          <w:vertAlign w:val="superscript"/>
        </w:rPr>
        <w:t>3</w:t>
      </w:r>
      <w:r w:rsidRPr="00CE34EE">
        <w:rPr>
          <w:rFonts w:ascii="Times New Roman" w:hAnsi="Times New Roman" w:cs="Times New Roman"/>
        </w:rPr>
        <w:t xml:space="preserve"> In China, the prevalence of NAFLD in the general population also showed a geographic difference in a recent meta-analysis of 392 independent studies, which was 31.14% in the North </w:t>
      </w:r>
      <w:r w:rsidRPr="00CE34EE">
        <w:rPr>
          <w:rFonts w:ascii="Times New Roman" w:hAnsi="Times New Roman" w:cs="Times New Roman" w:hint="eastAsia"/>
        </w:rPr>
        <w:t xml:space="preserve">of </w:t>
      </w:r>
      <w:r w:rsidRPr="00CE34EE">
        <w:rPr>
          <w:rFonts w:ascii="Times New Roman" w:hAnsi="Times New Roman" w:cs="Times New Roman"/>
        </w:rPr>
        <w:t>China</w:t>
      </w:r>
      <w:r w:rsidRPr="00CE34EE">
        <w:rPr>
          <w:rFonts w:ascii="Times New Roman" w:hAnsi="Times New Roman" w:cs="Times New Roman" w:hint="eastAsia"/>
        </w:rPr>
        <w:t xml:space="preserve"> </w:t>
      </w:r>
      <w:r w:rsidRPr="00CE34EE">
        <w:rPr>
          <w:rFonts w:ascii="Times New Roman" w:hAnsi="Times New Roman" w:cs="Times New Roman"/>
        </w:rPr>
        <w:t>and 26.86% in the South</w:t>
      </w:r>
      <w:r w:rsidRPr="00CE34EE">
        <w:rPr>
          <w:rFonts w:ascii="Times New Roman" w:hAnsi="Times New Roman" w:cs="Times New Roman" w:hint="eastAsia"/>
        </w:rPr>
        <w:t xml:space="preserve"> of </w:t>
      </w:r>
      <w:r w:rsidRPr="00CE34EE">
        <w:rPr>
          <w:rFonts w:ascii="Times New Roman" w:hAnsi="Times New Roman" w:cs="Times New Roman"/>
        </w:rPr>
        <w:t>China</w:t>
      </w:r>
      <w:r w:rsidRPr="00CE34EE">
        <w:rPr>
          <w:rFonts w:ascii="Times New Roman" w:hAnsi="Times New Roman" w:cs="Times New Roman" w:hint="eastAsia"/>
        </w:rPr>
        <w:t xml:space="preserve"> </w:t>
      </w:r>
      <w:r w:rsidRPr="00CE34EE">
        <w:rPr>
          <w:rFonts w:ascii="Times New Roman" w:hAnsi="Times New Roman" w:cs="Times New Roman"/>
        </w:rPr>
        <w:t>(p&lt;0.001).</w:t>
      </w:r>
      <w:r w:rsidRPr="00CE34EE">
        <w:rPr>
          <w:rFonts w:ascii="Times New Roman" w:hAnsi="Times New Roman" w:cs="Times New Roman"/>
          <w:noProof/>
          <w:vertAlign w:val="superscript"/>
        </w:rPr>
        <w:t>5</w:t>
      </w:r>
      <w:r w:rsidRPr="00CE34EE">
        <w:rPr>
          <w:rFonts w:ascii="Times New Roman" w:hAnsi="Times New Roman" w:cs="Times New Roman"/>
        </w:rPr>
        <w:t xml:space="preserve"> Noticeably, there were great variations in the diagnostic methods and the composition of ethnicity and metabolic status among these studies. </w:t>
      </w:r>
    </w:p>
    <w:p w14:paraId="1F86CE62"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hint="eastAsia"/>
        </w:rPr>
        <w:tab/>
      </w:r>
      <w:r w:rsidRPr="00CE34EE">
        <w:rPr>
          <w:rFonts w:ascii="Times New Roman" w:hAnsi="Times New Roman" w:cs="Times New Roman"/>
        </w:rPr>
        <w:t>Han Chinese are the largest ethnic group in the world, and often develop NAFLD at lower body weight than Caucasians.</w:t>
      </w:r>
      <w:r w:rsidRPr="00CE34EE">
        <w:rPr>
          <w:rFonts w:ascii="Times New Roman" w:hAnsi="Times New Roman" w:cs="Times New Roman"/>
          <w:noProof/>
          <w:vertAlign w:val="superscript"/>
        </w:rPr>
        <w:t>6</w:t>
      </w:r>
      <w:r w:rsidRPr="00CE34EE">
        <w:rPr>
          <w:rFonts w:ascii="Times New Roman" w:hAnsi="Times New Roman" w:cs="Times New Roman"/>
        </w:rPr>
        <w:t xml:space="preserve"> To the best of our knowledge, the concomitant rate of NAFLD in Han Chinese with T2DM has been rarely investigated, and none of the published studies on NAFLD in China has been performed in multiple centers nationwide with a uniform diagnostic method and inclusion criteria.  </w:t>
      </w:r>
    </w:p>
    <w:p w14:paraId="11A858DA"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b/>
      </w:r>
      <w:bookmarkStart w:id="3" w:name="OLE_LINK1"/>
      <w:bookmarkStart w:id="4" w:name="OLE_LINK2"/>
      <w:r w:rsidRPr="00CE34EE">
        <w:rPr>
          <w:rFonts w:ascii="Times New Roman" w:hAnsi="Times New Roman" w:cs="Times New Roman"/>
        </w:rPr>
        <w:t xml:space="preserve">In the current study, we performed a nationwide multi-center cross-sectional study to examine the regional-specific concomitant rates of NAFLD and quantitative association between liver fat content (LFC) and glucose metabolism parameters in representative samples from ten clinics of obesity, diabetes and metabolic diseases located at four provinces and two municipalities in mainland China. </w:t>
      </w:r>
      <w:bookmarkEnd w:id="3"/>
      <w:bookmarkEnd w:id="4"/>
      <w:r w:rsidRPr="00CE34EE">
        <w:rPr>
          <w:rFonts w:ascii="Times New Roman" w:hAnsi="Times New Roman" w:cs="Times New Roman"/>
        </w:rPr>
        <w:t>A uniform standardized ultrasound quantitative method was used to measure liver fat content and diagnose NAFLD,</w:t>
      </w:r>
      <w:r w:rsidRPr="00CE34EE">
        <w:rPr>
          <w:rFonts w:ascii="Times New Roman" w:hAnsi="Times New Roman" w:cs="Times New Roman"/>
          <w:noProof/>
          <w:vertAlign w:val="superscript"/>
        </w:rPr>
        <w:t>7</w:t>
      </w:r>
      <w:r w:rsidRPr="00CE34EE">
        <w:rPr>
          <w:rFonts w:ascii="Times New Roman" w:hAnsi="Times New Roman" w:cs="Times New Roman"/>
        </w:rPr>
        <w:t xml:space="preserve"> and all participants came from Han nationality and were categorized according to their glucose metabolic status. </w:t>
      </w:r>
    </w:p>
    <w:p w14:paraId="02654F1B"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hint="eastAsia"/>
          <w:b/>
        </w:rPr>
        <w:t>METHODS</w:t>
      </w:r>
    </w:p>
    <w:p w14:paraId="03988339"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hint="eastAsia"/>
          <w:b/>
        </w:rPr>
        <w:t xml:space="preserve">Study </w:t>
      </w:r>
      <w:r w:rsidRPr="00CE34EE">
        <w:rPr>
          <w:rFonts w:ascii="Times New Roman" w:hAnsi="Times New Roman" w:cs="Times New Roman"/>
          <w:b/>
        </w:rPr>
        <w:t>Participants</w:t>
      </w:r>
    </w:p>
    <w:p w14:paraId="0CEECEF8"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 total of 2704 participants from 10 clinics of obesity, diabetes and metabolic diseases located at 6 provinces/municipalities of China were enrolled</w:t>
      </w:r>
      <w:r w:rsidRPr="00CE34EE" w:rsidDel="00FA109A">
        <w:rPr>
          <w:rFonts w:ascii="Times New Roman" w:hAnsi="Times New Roman" w:cs="Times New Roman"/>
        </w:rPr>
        <w:t xml:space="preserve"> </w:t>
      </w:r>
      <w:r w:rsidRPr="00CE34EE">
        <w:rPr>
          <w:rFonts w:ascii="Times New Roman" w:hAnsi="Times New Roman" w:cs="Times New Roman"/>
        </w:rPr>
        <w:t xml:space="preserve">consecutively and separately between January 2010 and December 2011. Each center </w:t>
      </w:r>
      <w:r w:rsidRPr="00CE34EE">
        <w:rPr>
          <w:rFonts w:ascii="Times New Roman" w:hAnsi="Times New Roman" w:cs="Times New Roman" w:hint="eastAsia"/>
        </w:rPr>
        <w:t>was</w:t>
      </w:r>
      <w:r w:rsidRPr="00CE34EE">
        <w:rPr>
          <w:rFonts w:ascii="Times New Roman" w:hAnsi="Times New Roman" w:cs="Times New Roman"/>
        </w:rPr>
        <w:t xml:space="preserve"> expected to continuously enroll equal number of diabetic and non-diabetic participants respectively</w:t>
      </w:r>
      <w:r w:rsidRPr="00CE34EE">
        <w:rPr>
          <w:rFonts w:ascii="Times New Roman" w:hAnsi="Times New Roman" w:cs="Times New Roman" w:hint="eastAsia"/>
        </w:rPr>
        <w:t xml:space="preserve"> </w:t>
      </w:r>
      <w:r w:rsidRPr="00CE34EE">
        <w:rPr>
          <w:rFonts w:ascii="Times New Roman" w:hAnsi="Times New Roman" w:cs="Times New Roman"/>
        </w:rPr>
        <w:t xml:space="preserve">to a total participant number of 150 to 300. </w:t>
      </w:r>
      <w:r w:rsidRPr="00CE34EE">
        <w:rPr>
          <w:rFonts w:ascii="Times New Roman" w:hAnsi="Times New Roman" w:cs="Times New Roman" w:hint="eastAsia"/>
        </w:rPr>
        <w:t>T</w:t>
      </w:r>
      <w:r w:rsidRPr="00CE34EE">
        <w:rPr>
          <w:rFonts w:ascii="Times New Roman" w:hAnsi="Times New Roman" w:cs="Times New Roman"/>
        </w:rPr>
        <w:t>o minimize the selection bias, an online patient registration system was utilized (</w:t>
      </w:r>
      <w:hyperlink r:id="rId10" w:history="1">
        <w:r w:rsidRPr="00CE34EE">
          <w:rPr>
            <w:rStyle w:val="a4"/>
            <w:rFonts w:ascii="Times New Roman" w:hAnsi="Times New Roman" w:cs="Times New Roman"/>
            <w:color w:val="auto"/>
          </w:rPr>
          <w:t>http://120.26.47.233:3000/signin</w:t>
        </w:r>
      </w:hyperlink>
      <w:r w:rsidRPr="00CE34EE">
        <w:rPr>
          <w:rFonts w:ascii="Times New Roman" w:hAnsi="Times New Roman" w:cs="Times New Roman"/>
        </w:rPr>
        <w:t xml:space="preserve">) and a unique clinic ID for each participant was recorded in the system to ensure continuous enrollment of participants and </w:t>
      </w:r>
      <w:r w:rsidRPr="00CE34EE">
        <w:rPr>
          <w:rFonts w:ascii="Times New Roman" w:hAnsi="Times New Roman" w:cs="Times New Roman" w:hint="eastAsia"/>
        </w:rPr>
        <w:t xml:space="preserve">to </w:t>
      </w:r>
      <w:r w:rsidRPr="00CE34EE">
        <w:rPr>
          <w:rFonts w:ascii="Times New Roman" w:hAnsi="Times New Roman" w:cs="Times New Roman"/>
        </w:rPr>
        <w:t>avoid repeated input of individual record. Participants</w:t>
      </w:r>
      <w:r w:rsidRPr="00CE34EE">
        <w:rPr>
          <w:rFonts w:ascii="Times New Roman" w:eastAsia="simsun" w:hAnsi="Times New Roman" w:cs="Times New Roman"/>
          <w:kern w:val="0"/>
        </w:rPr>
        <w:t xml:space="preserve"> were excluded due to lack of necessary biochemical or liver ultrasonography data (n=125), concomitant with </w:t>
      </w:r>
      <w:r w:rsidRPr="00CE34EE">
        <w:rPr>
          <w:rFonts w:ascii="Times New Roman" w:hAnsi="Times New Roman" w:cs="Times New Roman"/>
        </w:rPr>
        <w:t>hepatitis B</w:t>
      </w:r>
      <w:r w:rsidRPr="00CE34EE">
        <w:rPr>
          <w:rFonts w:ascii="Times New Roman" w:hAnsi="Times New Roman" w:cs="Times New Roman" w:hint="eastAsia"/>
        </w:rPr>
        <w:t xml:space="preserve"> or </w:t>
      </w:r>
      <w:r w:rsidRPr="00CE34EE">
        <w:rPr>
          <w:rFonts w:ascii="Times New Roman" w:hAnsi="Times New Roman" w:cs="Times New Roman"/>
        </w:rPr>
        <w:t xml:space="preserve">hepatitis </w:t>
      </w:r>
      <w:r w:rsidRPr="00CE34EE">
        <w:rPr>
          <w:rFonts w:ascii="Times New Roman" w:hAnsi="Times New Roman" w:cs="Times New Roman" w:hint="eastAsia"/>
        </w:rPr>
        <w:t>C</w:t>
      </w:r>
      <w:r w:rsidRPr="00CE34EE">
        <w:rPr>
          <w:rFonts w:ascii="Times New Roman" w:hAnsi="Times New Roman" w:cs="Times New Roman"/>
        </w:rPr>
        <w:t xml:space="preserve"> (n=48), concomitant with</w:t>
      </w:r>
      <w:r w:rsidRPr="00CE34EE" w:rsidDel="005F09A2">
        <w:rPr>
          <w:rFonts w:ascii="Times New Roman" w:hAnsi="Times New Roman" w:cs="Times New Roman"/>
        </w:rPr>
        <w:t xml:space="preserve"> </w:t>
      </w:r>
      <w:r w:rsidRPr="00CE34EE">
        <w:rPr>
          <w:rFonts w:ascii="Times New Roman" w:eastAsia="simsun" w:hAnsi="Times New Roman" w:cs="Times New Roman"/>
          <w:kern w:val="0"/>
        </w:rPr>
        <w:t xml:space="preserve">other known liver disease </w:t>
      </w:r>
      <w:r w:rsidRPr="00CE34EE">
        <w:rPr>
          <w:rFonts w:ascii="Times New Roman" w:hAnsi="Times New Roman" w:cs="Times New Roman"/>
        </w:rPr>
        <w:t xml:space="preserve">or endocrine diseases </w:t>
      </w:r>
      <w:r w:rsidRPr="00CE34EE">
        <w:rPr>
          <w:rFonts w:ascii="Times New Roman" w:eastAsia="simsun" w:hAnsi="Times New Roman" w:cs="Times New Roman"/>
          <w:kern w:val="0"/>
        </w:rPr>
        <w:t>(n=6)</w:t>
      </w:r>
      <w:r w:rsidRPr="00CE34EE">
        <w:rPr>
          <w:rFonts w:ascii="Times New Roman" w:hAnsi="Times New Roman" w:cs="Times New Roman"/>
        </w:rPr>
        <w:t>, excessive alcohol consumption (&gt;20 g/day for men, &gt;10 g/day for women)</w:t>
      </w:r>
      <w:r w:rsidRPr="00CE34EE">
        <w:rPr>
          <w:rFonts w:ascii="Times New Roman" w:eastAsia="simsun" w:hAnsi="Times New Roman" w:cs="Times New Roman"/>
          <w:kern w:val="0"/>
        </w:rPr>
        <w:t xml:space="preserve"> (n=105)</w:t>
      </w:r>
      <w:r w:rsidRPr="00CE34EE">
        <w:rPr>
          <w:rFonts w:ascii="Times New Roman" w:hAnsi="Times New Roman" w:cs="Times New Roman"/>
        </w:rPr>
        <w:t xml:space="preserve">. Ultimately, 2420 participants (904 from North </w:t>
      </w:r>
      <w:r w:rsidRPr="00CE34EE">
        <w:rPr>
          <w:rFonts w:ascii="Times New Roman" w:hAnsi="Times New Roman" w:cs="Times New Roman" w:hint="eastAsia"/>
        </w:rPr>
        <w:t xml:space="preserve">of </w:t>
      </w:r>
      <w:r w:rsidRPr="00CE34EE">
        <w:rPr>
          <w:rFonts w:ascii="Times New Roman" w:hAnsi="Times New Roman" w:cs="Times New Roman"/>
        </w:rPr>
        <w:t>China, 1516 from South) were included in the analysis (Figure 1), with the detailed number of participants enrolled from each province/municipality listed in  (online supplementary table 1)</w:t>
      </w:r>
      <w:r w:rsidRPr="00CE34EE">
        <w:rPr>
          <w:rFonts w:ascii="Times New Roman" w:hAnsi="Times New Roman" w:cs="Times New Roman" w:hint="eastAsia"/>
        </w:rPr>
        <w:t>.</w:t>
      </w:r>
      <w:r w:rsidRPr="00CE34EE">
        <w:rPr>
          <w:rFonts w:ascii="Times New Roman" w:hAnsi="Times New Roman" w:cs="Times New Roman"/>
        </w:rPr>
        <w:t xml:space="preserve"> For all</w:t>
      </w:r>
      <w:r w:rsidRPr="00CE34EE">
        <w:rPr>
          <w:rFonts w:ascii="Times New Roman" w:hAnsi="Times New Roman" w:cs="Times New Roman" w:hint="eastAsia"/>
        </w:rPr>
        <w:t xml:space="preserve"> </w:t>
      </w:r>
      <w:r w:rsidRPr="00CE34EE">
        <w:rPr>
          <w:rFonts w:ascii="Times New Roman" w:hAnsi="Times New Roman" w:cs="Times New Roman"/>
        </w:rPr>
        <w:t xml:space="preserve">statistical analysis, we divided the participants into three groups according to their glucose metabolism status: (i) normal glucose tolerance (NGT): fasting blood glucose (FBG) &lt; 5.6 mmol/L and 2-hour postprandial blood glucose (2hBG) &lt; 7.8 mmol/L and without a history of diabetes. (ii) impaired glucose regulation (IGR): meeting the diagnostic criteria of impaired fasting glucose (IFG) and/or impaired glucose tolerance (IGT). IFG: FBG ≥ 5.6 mmol/L and &lt; 7.0 mmol/L and 2hBG &lt; 7.8 mmol/L. IGT: FBG &lt; 5.6 mmol/L, and 2hBG ≥ 7.8 mmol/L and &lt; 11.1 mmol/L. (iii) type 2 diabetes mellitus (T2DM): FBG≥ 7.0 mmol/L or 2hPBG ≥ 11.1 mmol/L (confirmed by repeat testing) or previously diagnosed as T2DM or treated with antidiabetic drugs. </w:t>
      </w:r>
      <w:r w:rsidRPr="00CE34EE">
        <w:rPr>
          <w:rFonts w:ascii="Times New Roman" w:hAnsi="Times New Roman" w:cs="Times New Roman" w:hint="eastAsia"/>
        </w:rPr>
        <w:t>G</w:t>
      </w:r>
      <w:r w:rsidRPr="00CE34EE">
        <w:rPr>
          <w:rFonts w:ascii="Times New Roman" w:hAnsi="Times New Roman" w:cs="Times New Roman"/>
        </w:rPr>
        <w:t xml:space="preserve">eographically, Qinling Mountain-Huai River line divided China into </w:t>
      </w:r>
      <w:r w:rsidRPr="00CE34EE">
        <w:rPr>
          <w:rFonts w:ascii="Times New Roman" w:hAnsi="Times New Roman" w:cs="Times New Roman" w:hint="eastAsia"/>
        </w:rPr>
        <w:t>N</w:t>
      </w:r>
      <w:r w:rsidRPr="00CE34EE">
        <w:rPr>
          <w:rFonts w:ascii="Times New Roman" w:hAnsi="Times New Roman" w:cs="Times New Roman"/>
        </w:rPr>
        <w:t>orthern</w:t>
      </w:r>
      <w:r w:rsidRPr="00CE34EE">
        <w:rPr>
          <w:rFonts w:ascii="Times New Roman" w:hAnsi="Times New Roman" w:cs="Times New Roman" w:hint="eastAsia"/>
        </w:rPr>
        <w:t xml:space="preserve"> </w:t>
      </w:r>
      <w:r w:rsidRPr="00CE34EE">
        <w:rPr>
          <w:rFonts w:ascii="Times New Roman" w:hAnsi="Times New Roman" w:cs="Times New Roman"/>
        </w:rPr>
        <w:t xml:space="preserve">and </w:t>
      </w:r>
      <w:r w:rsidRPr="00CE34EE">
        <w:rPr>
          <w:rFonts w:ascii="Times New Roman" w:hAnsi="Times New Roman" w:cs="Times New Roman" w:hint="eastAsia"/>
        </w:rPr>
        <w:t>S</w:t>
      </w:r>
      <w:r w:rsidRPr="00CE34EE">
        <w:rPr>
          <w:rFonts w:ascii="Times New Roman" w:hAnsi="Times New Roman" w:cs="Times New Roman"/>
        </w:rPr>
        <w:t>outhern parts. Tianjin, Shandong and Heilongjiang are typical northern provinces/municipalities, and Shanghai and Jiangsu belong to southern provinces/municipalities. Henan province is located at the boundary of between North and South. Although most region of Henan province is located to the north of Qinling Mountain-Huai River line, intriguingly, the Henan Han population are genetically closer to the Southern Han Chinese,</w:t>
      </w:r>
      <w:r w:rsidRPr="00CE34EE">
        <w:rPr>
          <w:rFonts w:ascii="Times New Roman" w:hAnsi="Times New Roman" w:cs="Times New Roman"/>
          <w:vertAlign w:val="superscript"/>
        </w:rPr>
        <w:t xml:space="preserve"> </w:t>
      </w:r>
      <w:r w:rsidRPr="00CE34EE">
        <w:rPr>
          <w:rFonts w:ascii="Times New Roman" w:hAnsi="Times New Roman" w:cs="Times New Roman"/>
          <w:noProof/>
          <w:vertAlign w:val="superscript"/>
        </w:rPr>
        <w:t>8</w:t>
      </w:r>
      <w:r w:rsidRPr="00CE34EE">
        <w:rPr>
          <w:rFonts w:ascii="Times New Roman" w:hAnsi="Times New Roman" w:cs="Times New Roman"/>
          <w:vertAlign w:val="superscript"/>
        </w:rPr>
        <w:t>,</w:t>
      </w:r>
      <w:r w:rsidRPr="00CE34EE">
        <w:rPr>
          <w:rFonts w:ascii="Times New Roman" w:hAnsi="Times New Roman" w:cs="Times New Roman"/>
          <w:noProof/>
          <w:vertAlign w:val="superscript"/>
        </w:rPr>
        <w:t>9</w:t>
      </w:r>
      <w:r w:rsidRPr="00CE34EE">
        <w:rPr>
          <w:rFonts w:ascii="Times New Roman" w:hAnsi="Times New Roman" w:cs="Times New Roman"/>
          <w:vertAlign w:val="superscript"/>
        </w:rPr>
        <w:t>,</w:t>
      </w:r>
      <w:r w:rsidRPr="00CE34EE">
        <w:rPr>
          <w:rFonts w:ascii="Times New Roman" w:hAnsi="Times New Roman" w:cs="Times New Roman"/>
          <w:noProof/>
          <w:vertAlign w:val="superscript"/>
        </w:rPr>
        <w:t>10</w:t>
      </w:r>
      <w:r w:rsidRPr="00CE34EE">
        <w:rPr>
          <w:rFonts w:ascii="Times New Roman" w:hAnsi="Times New Roman" w:cs="Times New Roman"/>
        </w:rPr>
        <w:t xml:space="preserve"> and the genetic structure of the Han Chinese using GWAS data showed that the genetic background of Henan Han Chinese is closest to people from Jiangsu province.</w:t>
      </w:r>
      <w:r w:rsidRPr="00CE34EE">
        <w:rPr>
          <w:rFonts w:ascii="Times New Roman" w:hAnsi="Times New Roman" w:cs="Times New Roman"/>
          <w:noProof/>
          <w:vertAlign w:val="superscript"/>
        </w:rPr>
        <w:t>11</w:t>
      </w:r>
      <w:r w:rsidRPr="00CE34EE">
        <w:rPr>
          <w:rFonts w:ascii="Times New Roman" w:hAnsi="Times New Roman" w:cs="Times New Roman"/>
        </w:rPr>
        <w:t xml:space="preserve"> As a result, the population metabolic feature of Henan Han Chinese, such as overweight and obesity, is similar to Jiangsu province, and significantly different from the typical North provinces</w:t>
      </w:r>
      <w:r w:rsidRPr="00CE34EE">
        <w:rPr>
          <w:rFonts w:ascii="Times New Roman" w:eastAsia="Times New Roman" w:hAnsi="Times New Roman" w:cs="Times New Roman"/>
        </w:rPr>
        <w:t>.</w:t>
      </w:r>
      <w:r w:rsidRPr="00CE34EE">
        <w:rPr>
          <w:rFonts w:ascii="Times New Roman" w:eastAsia="Times New Roman" w:hAnsi="Times New Roman" w:cs="Times New Roman"/>
          <w:noProof/>
          <w:vertAlign w:val="superscript"/>
        </w:rPr>
        <w:t>12</w:t>
      </w:r>
      <w:r w:rsidRPr="00CE34EE">
        <w:rPr>
          <w:rFonts w:ascii="Times New Roman" w:eastAsia="Times New Roman" w:hAnsi="Times New Roman" w:cs="Times New Roman"/>
          <w:vertAlign w:val="superscript"/>
        </w:rPr>
        <w:t>,</w:t>
      </w:r>
      <w:r w:rsidRPr="00CE34EE">
        <w:rPr>
          <w:rFonts w:ascii="Times New Roman" w:eastAsia="Times New Roman" w:hAnsi="Times New Roman" w:cs="Times New Roman"/>
          <w:noProof/>
          <w:vertAlign w:val="superscript"/>
        </w:rPr>
        <w:t>13</w:t>
      </w:r>
      <w:r w:rsidRPr="00CE34EE">
        <w:rPr>
          <w:rFonts w:ascii="Arial" w:eastAsia="Times New Roman" w:hAnsi="Arial" w:cs="Arial"/>
        </w:rPr>
        <w:t xml:space="preserve"> </w:t>
      </w:r>
      <w:r w:rsidRPr="00CE34EE">
        <w:rPr>
          <w:rFonts w:ascii="Times New Roman" w:hAnsi="Times New Roman" w:cs="Times New Roman"/>
        </w:rPr>
        <w:t xml:space="preserve">Consistently, the crude concomitant rates of NAFLD in Henan Han Chinese was closer to participants from Jiangsu and Shanghai, and lower than the North provinces, under similar glucose metabolism status (online supplementary table 1). The Henan Han Chinese </w:t>
      </w:r>
      <w:r w:rsidRPr="00CE34EE">
        <w:rPr>
          <w:rFonts w:ascii="Times New Roman" w:hAnsi="Times New Roman" w:cs="Times New Roman" w:hint="eastAsia"/>
        </w:rPr>
        <w:t xml:space="preserve">participants </w:t>
      </w:r>
      <w:r w:rsidRPr="00CE34EE">
        <w:rPr>
          <w:rFonts w:ascii="Times New Roman" w:hAnsi="Times New Roman" w:cs="Times New Roman"/>
        </w:rPr>
        <w:t>wer</w:t>
      </w:r>
      <w:r w:rsidRPr="00CE34EE">
        <w:rPr>
          <w:rFonts w:ascii="Times New Roman" w:hAnsi="Times New Roman" w:cs="Times New Roman" w:hint="eastAsia"/>
        </w:rPr>
        <w:t>e</w:t>
      </w:r>
      <w:r w:rsidRPr="00CE34EE">
        <w:rPr>
          <w:rFonts w:ascii="Times New Roman" w:hAnsi="Times New Roman" w:cs="Times New Roman"/>
        </w:rPr>
        <w:t xml:space="preserve"> included in the Southern Han Chinese group based on the similarity of genetic structure and the metabolic features. Therefore, the participants </w:t>
      </w:r>
      <w:r w:rsidRPr="00CE34EE">
        <w:rPr>
          <w:rFonts w:ascii="Times New Roman" w:hAnsi="Times New Roman" w:cs="Times New Roman" w:hint="eastAsia"/>
        </w:rPr>
        <w:t xml:space="preserve">enrolled </w:t>
      </w:r>
      <w:r w:rsidRPr="00CE34EE">
        <w:rPr>
          <w:rFonts w:ascii="Times New Roman" w:hAnsi="Times New Roman" w:cs="Times New Roman"/>
        </w:rPr>
        <w:t xml:space="preserve">were divided into Northern (Tianjin, Shandong and Heilongjiang) and Southern (Shanghai, Jiangsu and Henan) Han Chinese groups for all analysis. A written informed consent was obtained from all participants. The study protocol followed the guidelines of Research Ethics Committees of Zhongshan Hospital affiliated to Fudan University (approval number: 2011-6) and protocols in other involved hospitals were performed in accordance with the ethical principles of the Declaration of Helsinki and approved by local Research Ethics Committees. </w:t>
      </w:r>
    </w:p>
    <w:p w14:paraId="4086BF79"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Ultrasound examination of liver and determination of liver fat content</w:t>
      </w:r>
    </w:p>
    <w:p w14:paraId="0C6C692B"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Liver ultrasonography was performed at 10 centers by trained ultrasonographists who were unaware of the participants’ clinical information using fixed ultrasound machines with 4-MHz probe. All the ultrasound machines were calibrated by a 3D abdominal tissue-mimicking phantom (Model 057; Computerized Imaging Reference Systems, Norfolk, VA) to ensure the machine settings consistent. The phantom’s hepatic echo-intensity attenuation rate and hepatic/renal echo-intensity ratio under different ultrasound machines after calibration were listed in online supplementary table </w:t>
      </w:r>
      <w:r w:rsidRPr="00CE34EE">
        <w:rPr>
          <w:rFonts w:ascii="Times New Roman" w:hAnsi="Times New Roman" w:cs="Times New Roman" w:hint="eastAsia"/>
        </w:rPr>
        <w:t>2</w:t>
      </w:r>
      <w:r w:rsidRPr="00CE34EE">
        <w:rPr>
          <w:rFonts w:ascii="Times New Roman" w:hAnsi="Times New Roman" w:cs="Times New Roman"/>
        </w:rPr>
        <w:t>. Fatty liver was diagnosed according to the same criteria for hepatic steatosis under ultrasonography.</w:t>
      </w:r>
      <w:r w:rsidRPr="00CE34EE">
        <w:rPr>
          <w:rFonts w:ascii="Times New Roman" w:hAnsi="Times New Roman" w:cs="Times New Roman"/>
          <w:noProof/>
          <w:vertAlign w:val="superscript"/>
        </w:rPr>
        <w:t>14</w:t>
      </w:r>
      <w:r w:rsidRPr="00CE34EE">
        <w:rPr>
          <w:rFonts w:ascii="Times New Roman" w:hAnsi="Times New Roman" w:cs="Times New Roman"/>
        </w:rPr>
        <w:t xml:space="preserve"> Liver fat content by quantitative liver ultrasonography was available in 1813 participants (721 from North </w:t>
      </w:r>
      <w:r w:rsidRPr="00CE34EE">
        <w:rPr>
          <w:rFonts w:ascii="Times New Roman" w:hAnsi="Times New Roman" w:cs="Times New Roman" w:hint="eastAsia"/>
        </w:rPr>
        <w:t>group</w:t>
      </w:r>
      <w:r w:rsidRPr="00CE34EE">
        <w:rPr>
          <w:rFonts w:ascii="Times New Roman" w:hAnsi="Times New Roman" w:cs="Times New Roman"/>
        </w:rPr>
        <w:t>, 1092 from South</w:t>
      </w:r>
      <w:r w:rsidRPr="00CE34EE">
        <w:rPr>
          <w:rFonts w:ascii="Times New Roman" w:hAnsi="Times New Roman" w:cs="Times New Roman" w:hint="eastAsia"/>
        </w:rPr>
        <w:t xml:space="preserve"> group</w:t>
      </w:r>
      <w:r w:rsidRPr="00CE34EE">
        <w:rPr>
          <w:rFonts w:ascii="Times New Roman" w:hAnsi="Times New Roman" w:cs="Times New Roman"/>
        </w:rPr>
        <w:t>). The liver ultrasound images were captured and the ultrasound hepatic/renal echointensity ratio and ultrasound hepatic echo-intensity attenuation rate were measured using NIH-image software (Image J 1.41o, National Institutes of Health, USA) in a computer program. Both parameters were standardized using the tissue-mimicking phantom’s hepatic/renal ratio and hepatic attenuation rate, respectively, before analysis. The LFC was calculated using the following equation: LFC (%) = (62.592 ×standardized ultrasound hepatic/renal ratio) + (168.076 × standardized ultrasound hepatic attenuation rate) − 27.863.</w:t>
      </w:r>
      <w:r w:rsidRPr="00CE34EE">
        <w:rPr>
          <w:rFonts w:ascii="Times New Roman" w:hAnsi="Times New Roman" w:cs="Times New Roman"/>
          <w:noProof/>
          <w:vertAlign w:val="superscript"/>
        </w:rPr>
        <w:t>7</w:t>
      </w:r>
      <w:r w:rsidRPr="00CE34EE">
        <w:rPr>
          <w:rFonts w:ascii="Times New Roman" w:hAnsi="Times New Roman" w:cs="Times New Roman"/>
        </w:rPr>
        <w:t xml:space="preserve"> </w:t>
      </w:r>
    </w:p>
    <w:p w14:paraId="360B4BE5"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Anthropometric and biochemical measurements</w:t>
      </w:r>
    </w:p>
    <w:p w14:paraId="6A6B6FA6"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We used a standardized questionnaire to interview all participants about their medical history, lifestyle and current use of medications. And then weight, height, waist circumference (WC), and blood pressure were obtained by a physical examination. Body mass index (BMI) was calculated </w:t>
      </w:r>
      <w:r w:rsidRPr="00CE34EE">
        <w:rPr>
          <w:rFonts w:ascii="Times New Roman" w:hAnsi="Times New Roman" w:cs="Times New Roman" w:hint="eastAsia"/>
        </w:rPr>
        <w:t xml:space="preserve">by dividing </w:t>
      </w:r>
      <w:r w:rsidRPr="00CE34EE">
        <w:rPr>
          <w:rFonts w:ascii="Times New Roman" w:hAnsi="Times New Roman" w:cs="Times New Roman"/>
        </w:rPr>
        <w:t>the weight in kilograms by the square of height in meters.</w:t>
      </w:r>
    </w:p>
    <w:p w14:paraId="36A71CE1" w14:textId="77777777" w:rsidR="008A6B71" w:rsidRPr="00CE34EE" w:rsidRDefault="008A6B71" w:rsidP="005C5E7A">
      <w:pPr>
        <w:spacing w:line="480" w:lineRule="auto"/>
        <w:ind w:firstLine="420"/>
        <w:rPr>
          <w:rFonts w:ascii="Times New Roman" w:hAnsi="Times New Roman" w:cs="Times New Roman"/>
        </w:rPr>
      </w:pPr>
      <w:r w:rsidRPr="00CE34EE">
        <w:rPr>
          <w:rFonts w:ascii="Times New Roman" w:hAnsi="Times New Roman" w:cs="Times New Roman"/>
        </w:rPr>
        <w:t xml:space="preserve">For laboratory assessments, blood samples were obtained after fasting overnight ≥10 hours. Serum alanine aminotransferase (ALT), aspartate aminotransferase (AST) and gamma-glutamyl transferase (GGT), total cholesterol (TC), high-density lipoprotein cholesterol (HDL-c), triglycerides (TG), uric acid (UA) and liver enzymes were measured by a model 7600 automated bio-analyzer (Hitachi, Tokyo, Japan). Low-density lipoprotein cholesterol (LDL-c) was calculated by the Friedewald equation. The FBG and OGTT 2hBG (2-hour postload blood glucose in oral glucose tolerance test) were tested following a standard 75g oral glucose tolerance test and measured using the glucose oxidase method. </w:t>
      </w:r>
    </w:p>
    <w:p w14:paraId="440BBAF4"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Statistical analysis</w:t>
      </w:r>
    </w:p>
    <w:p w14:paraId="11100CF8"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All statistical analyses were performed using SPSS software version 19.0 (SPSS, Chicago, IL, USA). Normally distributed data were presented as the means±SD and non-normally distributed data were shown as median with the inter-quartile range given in parentheses. Categorical variables were presented as number with the proportion given in parentheses. General linear models were used for comparisons of continuous data among groups, whereas the chi-squared test was used for comparisons of categorical variables. The skewed parameters were log-transformed to approximate normality before analysis. Pearson linear correlation analysis was used to detect the correlation between the liver fat content and metabolic parameters, and an analysis of covariance (ANCOVA) was used to compare the slopes and intercepts of regression lines between the North</w:t>
      </w:r>
      <w:r w:rsidRPr="00CE34EE" w:rsidDel="00AA1513">
        <w:rPr>
          <w:rFonts w:ascii="Times New Roman" w:hAnsi="Times New Roman" w:cs="Times New Roman"/>
        </w:rPr>
        <w:t xml:space="preserve"> </w:t>
      </w:r>
      <w:r w:rsidRPr="00CE34EE">
        <w:rPr>
          <w:rFonts w:ascii="Times New Roman" w:hAnsi="Times New Roman" w:cs="Times New Roman"/>
        </w:rPr>
        <w:t>and South</w:t>
      </w:r>
      <w:r w:rsidRPr="00CE34EE">
        <w:rPr>
          <w:rFonts w:ascii="Times New Roman" w:hAnsi="Times New Roman" w:cs="Times New Roman" w:hint="eastAsia"/>
        </w:rPr>
        <w:t xml:space="preserve"> </w:t>
      </w:r>
      <w:r w:rsidRPr="00CE34EE">
        <w:rPr>
          <w:rFonts w:ascii="Times New Roman" w:hAnsi="Times New Roman" w:cs="Times New Roman"/>
        </w:rPr>
        <w:t>groups. Multivariate logistic regression analysis was used to investigate the independent association between geographic regions and risk of NAFLD</w:t>
      </w:r>
      <w:r w:rsidRPr="00CE34EE">
        <w:rPr>
          <w:rFonts w:ascii="Times New Roman" w:hAnsi="Times New Roman" w:cs="Times New Roman" w:hint="eastAsia"/>
        </w:rPr>
        <w:t xml:space="preserve">, </w:t>
      </w:r>
      <w:r w:rsidRPr="00CE34EE">
        <w:rPr>
          <w:rFonts w:ascii="Times New Roman" w:hAnsi="Times New Roman" w:cs="Times New Roman"/>
        </w:rPr>
        <w:t xml:space="preserve">with potential confounding parameters (age, gender, history of mild to moderate alcohol drinking, cigarette smoking and statins treatment, BMI, WC, FBG, BP, serum lipid profile, UA and liver enzymes) fully adjusted. Subgroup analysis was performed in participants without mild-moderate alcohol consumption to further exclude the confounding effect of alcohol consumption </w:t>
      </w:r>
      <w:r w:rsidRPr="00CE34EE">
        <w:rPr>
          <w:rFonts w:ascii="Times New Roman" w:hAnsi="Times New Roman" w:cs="Times New Roman" w:hint="eastAsia"/>
        </w:rPr>
        <w:t xml:space="preserve">on </w:t>
      </w:r>
      <w:r w:rsidRPr="00CE34EE">
        <w:rPr>
          <w:rFonts w:ascii="Times New Roman" w:hAnsi="Times New Roman" w:cs="Times New Roman"/>
        </w:rPr>
        <w:t xml:space="preserve">North-South difference. A </w:t>
      </w:r>
      <w:r w:rsidRPr="00CE34EE">
        <w:rPr>
          <w:rFonts w:ascii="Times New Roman" w:hAnsi="Times New Roman" w:cs="Times New Roman" w:hint="eastAsia"/>
        </w:rPr>
        <w:t>p</w:t>
      </w:r>
      <w:r w:rsidRPr="00CE34EE">
        <w:rPr>
          <w:rFonts w:ascii="Times New Roman" w:hAnsi="Times New Roman" w:cs="Times New Roman"/>
        </w:rPr>
        <w:t xml:space="preserve"> &lt; 0.05 was considered statistically significant. </w:t>
      </w:r>
    </w:p>
    <w:p w14:paraId="2FCE2FE8"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R</w:t>
      </w:r>
      <w:r w:rsidRPr="00CE34EE">
        <w:rPr>
          <w:rFonts w:ascii="Times New Roman" w:hAnsi="Times New Roman" w:cs="Times New Roman" w:hint="eastAsia"/>
          <w:b/>
        </w:rPr>
        <w:t>ESULTS</w:t>
      </w:r>
    </w:p>
    <w:p w14:paraId="14109866" w14:textId="77777777" w:rsidR="008A6B71" w:rsidRPr="00CE34EE" w:rsidRDefault="008A6B71" w:rsidP="005C5E7A">
      <w:pPr>
        <w:spacing w:line="480" w:lineRule="auto"/>
        <w:rPr>
          <w:rFonts w:ascii="Times New Roman" w:eastAsia="Microsoft YaHei" w:hAnsi="Times New Roman" w:cs="Times New Roman"/>
          <w:b/>
        </w:rPr>
      </w:pPr>
      <w:r w:rsidRPr="00CE34EE">
        <w:rPr>
          <w:rFonts w:ascii="Times New Roman" w:eastAsia="Microsoft YaHei" w:hAnsi="Times New Roman" w:cs="Times New Roman"/>
          <w:b/>
        </w:rPr>
        <w:t>Characteristics of study participants</w:t>
      </w:r>
    </w:p>
    <w:p w14:paraId="5BB32E9C" w14:textId="77777777" w:rsidR="008A6B71" w:rsidRPr="00CE34EE" w:rsidRDefault="008A6B71" w:rsidP="005C5E7A">
      <w:pPr>
        <w:spacing w:line="480" w:lineRule="auto"/>
        <w:rPr>
          <w:rFonts w:ascii="Times New Roman" w:hAnsi="Times New Roman" w:cs="Times New Roman"/>
        </w:rPr>
      </w:pPr>
      <w:r w:rsidRPr="00CE34EE">
        <w:rPr>
          <w:rFonts w:ascii="Times New Roman" w:eastAsia="Microsoft YaHei" w:hAnsi="Times New Roman" w:cs="Times New Roman"/>
        </w:rPr>
        <w:t xml:space="preserve">Among 2420 enrolled participants (age </w:t>
      </w:r>
      <w:r w:rsidRPr="00CE34EE">
        <w:rPr>
          <w:rFonts w:ascii="Times New Roman" w:eastAsia="simsun" w:hAnsi="Times New Roman" w:cs="Times New Roman"/>
          <w:kern w:val="0"/>
        </w:rPr>
        <w:t>54.5±13.</w:t>
      </w:r>
      <w:r w:rsidRPr="00CE34EE">
        <w:rPr>
          <w:rFonts w:ascii="Times New Roman" w:eastAsia="simsun" w:hAnsi="Times New Roman" w:cs="Times New Roman" w:hint="eastAsia"/>
          <w:kern w:val="0"/>
        </w:rPr>
        <w:t>8</w:t>
      </w:r>
      <w:r w:rsidRPr="00CE34EE">
        <w:rPr>
          <w:rFonts w:ascii="Times New Roman" w:eastAsia="Microsoft YaHei" w:hAnsi="Times New Roman" w:cs="Times New Roman"/>
        </w:rPr>
        <w:t xml:space="preserve"> years; 1174 men and 1246 women), 750 participants were included in NGT group, 425 in IGR group, and 1245 in T2DM group. </w:t>
      </w:r>
      <w:r w:rsidRPr="00CE34EE">
        <w:rPr>
          <w:rFonts w:ascii="Times New Roman" w:hAnsi="Times New Roman" w:cs="Times New Roman"/>
        </w:rPr>
        <w:t xml:space="preserve">Within T2DM group, 383 (30.8%) was newly diagnosed as T2DM within 1 month, and 862 (69.2%) had duration of 8 (25th to 75th percentiles, 3-12) years of T2DM and received antidiabetic treatment previously. </w:t>
      </w:r>
      <w:r w:rsidRPr="00CE34EE">
        <w:rPr>
          <w:rFonts w:ascii="Times New Roman" w:eastAsia="Microsoft YaHei" w:hAnsi="Times New Roman" w:cs="Times New Roman"/>
        </w:rPr>
        <w:t xml:space="preserve">The baseline characteristics of all participants are shown in Table 1. </w:t>
      </w:r>
      <w:r w:rsidRPr="00CE34EE">
        <w:rPr>
          <w:rFonts w:ascii="Times New Roman" w:hAnsi="Times New Roman" w:cs="Times New Roman"/>
        </w:rPr>
        <w:t>Participants from North and South</w:t>
      </w:r>
      <w:r w:rsidRPr="00CE34EE">
        <w:rPr>
          <w:rFonts w:ascii="Times New Roman" w:hAnsi="Times New Roman" w:cs="Times New Roman" w:hint="eastAsia"/>
        </w:rPr>
        <w:t xml:space="preserve"> groups </w:t>
      </w:r>
      <w:r w:rsidRPr="00CE34EE">
        <w:rPr>
          <w:rFonts w:ascii="Times New Roman" w:hAnsi="Times New Roman" w:cs="Times New Roman"/>
        </w:rPr>
        <w:t>had similar BMI, WC, diastolic blood pressure (DBP), FBG, OGTT 2hBG</w:t>
      </w:r>
      <w:r w:rsidRPr="00CE34EE">
        <w:rPr>
          <w:rFonts w:ascii="Times New Roman" w:eastAsia="simsun" w:hAnsi="Times New Roman" w:cs="Times New Roman"/>
          <w:kern w:val="0"/>
        </w:rPr>
        <w:t>, TC, TG, HDL-c and UA</w:t>
      </w:r>
      <w:r w:rsidRPr="00CE34EE">
        <w:rPr>
          <w:rFonts w:ascii="Times New Roman" w:hAnsi="Times New Roman" w:cs="Times New Roman"/>
        </w:rPr>
        <w:t xml:space="preserve"> levels (all </w:t>
      </w:r>
      <w:r w:rsidRPr="00CE34EE">
        <w:rPr>
          <w:rFonts w:ascii="Times New Roman" w:hAnsi="Times New Roman" w:cs="Times New Roman" w:hint="eastAsia"/>
        </w:rPr>
        <w:t>p</w:t>
      </w:r>
      <w:r w:rsidRPr="00CE34EE">
        <w:rPr>
          <w:rFonts w:ascii="Times New Roman" w:hAnsi="Times New Roman" w:cs="Times New Roman"/>
        </w:rPr>
        <w:t>&gt;0.05). Compared with the South group, participants from the North</w:t>
      </w:r>
      <w:r w:rsidRPr="00CE34EE">
        <w:rPr>
          <w:rFonts w:ascii="Times New Roman" w:hAnsi="Times New Roman" w:cs="Times New Roman" w:hint="eastAsia"/>
        </w:rPr>
        <w:t xml:space="preserve"> group</w:t>
      </w:r>
      <w:r w:rsidRPr="00CE34EE">
        <w:rPr>
          <w:rFonts w:ascii="Times New Roman" w:hAnsi="Times New Roman" w:cs="Times New Roman"/>
        </w:rPr>
        <w:t xml:space="preserve"> were younger, had higher proportion of male participants, cigarette smoking, mild to moderate alcohol drinking and statins treatment. After further adjustment for age and gender, the people from the North still had higher proportion of cigarette smoking, alcohol drinking and statins use than South</w:t>
      </w:r>
      <w:r w:rsidRPr="00CE34EE">
        <w:rPr>
          <w:rFonts w:ascii="Times New Roman" w:hAnsi="Times New Roman" w:cs="Times New Roman" w:hint="eastAsia"/>
        </w:rPr>
        <w:t xml:space="preserve"> </w:t>
      </w:r>
      <w:r w:rsidRPr="00CE34EE">
        <w:rPr>
          <w:rFonts w:ascii="Times New Roman" w:hAnsi="Times New Roman" w:cs="Times New Roman"/>
        </w:rPr>
        <w:t xml:space="preserve">(all p&lt;0.05).  For the mild-moderate alcohol drinkers, the average alcohol consumption per week and lifetime alcohol consumption showed no difference between Northern and Southern Han Chinese. </w:t>
      </w:r>
    </w:p>
    <w:p w14:paraId="0410014C" w14:textId="77777777" w:rsidR="008A6B71" w:rsidRPr="00CE34EE" w:rsidRDefault="008A6B71" w:rsidP="005C5E7A">
      <w:pPr>
        <w:spacing w:line="480" w:lineRule="auto"/>
        <w:rPr>
          <w:rFonts w:ascii="Times New Roman" w:hAnsi="Times New Roman" w:cs="Times New Roman"/>
        </w:rPr>
        <w:sectPr w:rsidR="008A6B71" w:rsidRPr="00CE34EE" w:rsidSect="003F19EB">
          <w:footerReference w:type="even" r:id="rId11"/>
          <w:footerReference w:type="default" r:id="rId12"/>
          <w:pgSz w:w="11900" w:h="16840"/>
          <w:pgMar w:top="1440" w:right="1440" w:bottom="1440" w:left="1440" w:header="851" w:footer="992" w:gutter="0"/>
          <w:cols w:space="425"/>
          <w:docGrid w:type="lines" w:linePitch="326"/>
        </w:sectPr>
      </w:pPr>
    </w:p>
    <w:tbl>
      <w:tblPr>
        <w:tblW w:w="5396" w:type="pct"/>
        <w:tblInd w:w="-432" w:type="dxa"/>
        <w:tblLook w:val="04A0" w:firstRow="1" w:lastRow="0" w:firstColumn="1" w:lastColumn="0" w:noHBand="0" w:noVBand="1"/>
      </w:tblPr>
      <w:tblGrid>
        <w:gridCol w:w="1044"/>
        <w:gridCol w:w="2458"/>
        <w:gridCol w:w="1844"/>
        <w:gridCol w:w="2586"/>
        <w:gridCol w:w="2415"/>
        <w:gridCol w:w="2165"/>
        <w:gridCol w:w="1708"/>
      </w:tblGrid>
      <w:tr w:rsidR="008A6B71" w:rsidRPr="00CE34EE" w14:paraId="4942C23D" w14:textId="77777777" w:rsidTr="005C5E7A">
        <w:trPr>
          <w:trHeight w:val="208"/>
        </w:trPr>
        <w:tc>
          <w:tcPr>
            <w:tcW w:w="5000" w:type="pct"/>
            <w:gridSpan w:val="7"/>
            <w:tcBorders>
              <w:top w:val="nil"/>
              <w:left w:val="nil"/>
              <w:bottom w:val="single" w:sz="8" w:space="0" w:color="auto"/>
              <w:right w:val="nil"/>
            </w:tcBorders>
            <w:shd w:val="clear" w:color="auto" w:fill="auto"/>
            <w:vAlign w:val="center"/>
            <w:hideMark/>
          </w:tcPr>
          <w:p w14:paraId="750E864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 xml:space="preserve">Table 1. Characteristics of the study participants </w:t>
            </w:r>
          </w:p>
        </w:tc>
      </w:tr>
      <w:tr w:rsidR="008A6B71" w:rsidRPr="00CE34EE" w14:paraId="333ED7DF" w14:textId="77777777" w:rsidTr="005C5E7A">
        <w:trPr>
          <w:trHeight w:val="191"/>
        </w:trPr>
        <w:tc>
          <w:tcPr>
            <w:tcW w:w="1237" w:type="pct"/>
            <w:gridSpan w:val="2"/>
            <w:vMerge w:val="restart"/>
            <w:tcBorders>
              <w:top w:val="nil"/>
              <w:left w:val="nil"/>
              <w:right w:val="nil"/>
            </w:tcBorders>
            <w:shd w:val="clear" w:color="auto" w:fill="auto"/>
            <w:vAlign w:val="center"/>
            <w:hideMark/>
          </w:tcPr>
          <w:p w14:paraId="212273A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 xml:space="preserve">　</w:t>
            </w:r>
          </w:p>
          <w:p w14:paraId="41BBB12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 xml:space="preserve">　</w:t>
            </w:r>
          </w:p>
        </w:tc>
        <w:tc>
          <w:tcPr>
            <w:tcW w:w="632" w:type="pct"/>
            <w:tcBorders>
              <w:top w:val="nil"/>
              <w:left w:val="nil"/>
              <w:bottom w:val="nil"/>
              <w:right w:val="nil"/>
            </w:tcBorders>
            <w:shd w:val="clear" w:color="auto" w:fill="auto"/>
            <w:vAlign w:val="center"/>
            <w:hideMark/>
          </w:tcPr>
          <w:p w14:paraId="5888C73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Total</w:t>
            </w:r>
          </w:p>
        </w:tc>
        <w:tc>
          <w:tcPr>
            <w:tcW w:w="912" w:type="pct"/>
            <w:tcBorders>
              <w:top w:val="nil"/>
              <w:left w:val="nil"/>
              <w:bottom w:val="nil"/>
              <w:right w:val="nil"/>
            </w:tcBorders>
            <w:shd w:val="clear" w:color="auto" w:fill="auto"/>
            <w:vAlign w:val="center"/>
            <w:hideMark/>
          </w:tcPr>
          <w:p w14:paraId="124F67D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hAnsi="Times New Roman" w:cs="Times New Roman"/>
                <w:sz w:val="21"/>
                <w:szCs w:val="21"/>
              </w:rPr>
              <w:t>South group</w:t>
            </w:r>
          </w:p>
        </w:tc>
        <w:tc>
          <w:tcPr>
            <w:tcW w:w="852" w:type="pct"/>
            <w:tcBorders>
              <w:top w:val="nil"/>
              <w:left w:val="nil"/>
              <w:bottom w:val="nil"/>
              <w:right w:val="nil"/>
            </w:tcBorders>
            <w:shd w:val="clear" w:color="auto" w:fill="auto"/>
            <w:vAlign w:val="center"/>
            <w:hideMark/>
          </w:tcPr>
          <w:p w14:paraId="0B4F7B4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hAnsi="Times New Roman" w:cs="Times New Roman"/>
                <w:sz w:val="21"/>
                <w:szCs w:val="21"/>
              </w:rPr>
              <w:t>North group</w:t>
            </w:r>
          </w:p>
        </w:tc>
        <w:tc>
          <w:tcPr>
            <w:tcW w:w="764" w:type="pct"/>
            <w:vMerge w:val="restart"/>
            <w:tcBorders>
              <w:top w:val="nil"/>
              <w:left w:val="nil"/>
              <w:bottom w:val="single" w:sz="8" w:space="0" w:color="000000"/>
              <w:right w:val="nil"/>
            </w:tcBorders>
            <w:shd w:val="clear" w:color="auto" w:fill="auto"/>
            <w:vAlign w:val="center"/>
            <w:hideMark/>
          </w:tcPr>
          <w:p w14:paraId="0339E46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Unadjusted P value</w:t>
            </w:r>
          </w:p>
        </w:tc>
        <w:tc>
          <w:tcPr>
            <w:tcW w:w="603" w:type="pct"/>
            <w:vMerge w:val="restart"/>
            <w:tcBorders>
              <w:top w:val="nil"/>
              <w:left w:val="nil"/>
              <w:bottom w:val="single" w:sz="8" w:space="0" w:color="000000"/>
              <w:right w:val="nil"/>
            </w:tcBorders>
            <w:shd w:val="clear" w:color="auto" w:fill="auto"/>
            <w:vAlign w:val="center"/>
            <w:hideMark/>
          </w:tcPr>
          <w:p w14:paraId="5EFD374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Adjusted P value</w:t>
            </w:r>
            <w:r w:rsidRPr="00CE34EE">
              <w:rPr>
                <w:rFonts w:ascii="Times New Roman" w:eastAsia="simsun" w:hAnsi="Times New Roman" w:cs="Times New Roman"/>
                <w:kern w:val="0"/>
                <w:sz w:val="21"/>
                <w:szCs w:val="21"/>
                <w:vertAlign w:val="superscript"/>
              </w:rPr>
              <w:t>†</w:t>
            </w:r>
          </w:p>
        </w:tc>
      </w:tr>
      <w:tr w:rsidR="008A6B71" w:rsidRPr="00CE34EE" w14:paraId="5D000960" w14:textId="77777777" w:rsidTr="005C5E7A">
        <w:trPr>
          <w:trHeight w:val="208"/>
        </w:trPr>
        <w:tc>
          <w:tcPr>
            <w:tcW w:w="1237" w:type="pct"/>
            <w:gridSpan w:val="2"/>
            <w:vMerge/>
            <w:tcBorders>
              <w:left w:val="nil"/>
              <w:bottom w:val="single" w:sz="8" w:space="0" w:color="000000"/>
              <w:right w:val="nil"/>
            </w:tcBorders>
            <w:vAlign w:val="center"/>
            <w:hideMark/>
          </w:tcPr>
          <w:p w14:paraId="0CEC4328"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632" w:type="pct"/>
            <w:tcBorders>
              <w:top w:val="nil"/>
              <w:left w:val="nil"/>
              <w:bottom w:val="single" w:sz="8" w:space="0" w:color="auto"/>
              <w:right w:val="nil"/>
            </w:tcBorders>
            <w:shd w:val="clear" w:color="auto" w:fill="auto"/>
            <w:vAlign w:val="center"/>
            <w:hideMark/>
          </w:tcPr>
          <w:p w14:paraId="5ED9116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N=2420</w:t>
            </w:r>
          </w:p>
        </w:tc>
        <w:tc>
          <w:tcPr>
            <w:tcW w:w="912" w:type="pct"/>
            <w:tcBorders>
              <w:top w:val="nil"/>
              <w:left w:val="nil"/>
              <w:bottom w:val="single" w:sz="8" w:space="0" w:color="auto"/>
              <w:right w:val="nil"/>
            </w:tcBorders>
            <w:shd w:val="clear" w:color="auto" w:fill="auto"/>
            <w:vAlign w:val="center"/>
            <w:hideMark/>
          </w:tcPr>
          <w:p w14:paraId="487D54E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N=1516</w:t>
            </w:r>
          </w:p>
        </w:tc>
        <w:tc>
          <w:tcPr>
            <w:tcW w:w="852" w:type="pct"/>
            <w:tcBorders>
              <w:top w:val="nil"/>
              <w:left w:val="nil"/>
              <w:bottom w:val="single" w:sz="8" w:space="0" w:color="auto"/>
              <w:right w:val="nil"/>
            </w:tcBorders>
            <w:shd w:val="clear" w:color="auto" w:fill="auto"/>
            <w:vAlign w:val="center"/>
            <w:hideMark/>
          </w:tcPr>
          <w:p w14:paraId="0B2F6D3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N=904</w:t>
            </w:r>
          </w:p>
        </w:tc>
        <w:tc>
          <w:tcPr>
            <w:tcW w:w="764" w:type="pct"/>
            <w:vMerge/>
            <w:tcBorders>
              <w:top w:val="nil"/>
              <w:left w:val="nil"/>
              <w:bottom w:val="single" w:sz="8" w:space="0" w:color="000000"/>
              <w:right w:val="nil"/>
            </w:tcBorders>
            <w:vAlign w:val="center"/>
            <w:hideMark/>
          </w:tcPr>
          <w:p w14:paraId="357D0F5A"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603" w:type="pct"/>
            <w:vMerge/>
            <w:tcBorders>
              <w:top w:val="nil"/>
              <w:left w:val="nil"/>
              <w:bottom w:val="single" w:sz="8" w:space="0" w:color="000000"/>
              <w:right w:val="nil"/>
            </w:tcBorders>
            <w:vAlign w:val="center"/>
            <w:hideMark/>
          </w:tcPr>
          <w:p w14:paraId="19C2B0A9" w14:textId="77777777" w:rsidR="008A6B71" w:rsidRPr="00CE34EE" w:rsidRDefault="008A6B71" w:rsidP="005C5E7A">
            <w:pPr>
              <w:widowControl/>
              <w:jc w:val="left"/>
              <w:rPr>
                <w:rFonts w:ascii="Times New Roman" w:eastAsia="simsun" w:hAnsi="Times New Roman" w:cs="Times New Roman"/>
                <w:kern w:val="0"/>
                <w:sz w:val="21"/>
                <w:szCs w:val="21"/>
              </w:rPr>
            </w:pPr>
          </w:p>
        </w:tc>
      </w:tr>
      <w:tr w:rsidR="008A6B71" w:rsidRPr="00CE34EE" w14:paraId="0ABE16B5" w14:textId="77777777" w:rsidTr="005C5E7A">
        <w:trPr>
          <w:trHeight w:val="259"/>
        </w:trPr>
        <w:tc>
          <w:tcPr>
            <w:tcW w:w="1237" w:type="pct"/>
            <w:gridSpan w:val="2"/>
            <w:tcBorders>
              <w:top w:val="single" w:sz="8" w:space="0" w:color="auto"/>
              <w:left w:val="nil"/>
              <w:bottom w:val="nil"/>
              <w:right w:val="nil"/>
            </w:tcBorders>
            <w:shd w:val="clear" w:color="auto" w:fill="auto"/>
            <w:vAlign w:val="center"/>
            <w:hideMark/>
          </w:tcPr>
          <w:p w14:paraId="65749AB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Male, n (%</w:t>
            </w:r>
            <w:r w:rsidRPr="00CE34EE">
              <w:rPr>
                <w:rFonts w:ascii="simsun" w:eastAsia="simsun" w:hAnsi="simsun" w:cs="Times New Roman" w:hint="eastAsia"/>
                <w:kern w:val="0"/>
                <w:sz w:val="21"/>
                <w:szCs w:val="21"/>
              </w:rPr>
              <w:t>）</w:t>
            </w:r>
          </w:p>
        </w:tc>
        <w:tc>
          <w:tcPr>
            <w:tcW w:w="632" w:type="pct"/>
            <w:tcBorders>
              <w:top w:val="nil"/>
              <w:left w:val="nil"/>
              <w:bottom w:val="nil"/>
              <w:right w:val="nil"/>
            </w:tcBorders>
            <w:shd w:val="clear" w:color="auto" w:fill="auto"/>
            <w:vAlign w:val="center"/>
            <w:hideMark/>
          </w:tcPr>
          <w:p w14:paraId="45612FF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1147(48.5%)</w:t>
            </w:r>
          </w:p>
        </w:tc>
        <w:tc>
          <w:tcPr>
            <w:tcW w:w="912" w:type="pct"/>
            <w:tcBorders>
              <w:top w:val="nil"/>
              <w:left w:val="nil"/>
              <w:bottom w:val="nil"/>
              <w:right w:val="nil"/>
            </w:tcBorders>
            <w:shd w:val="clear" w:color="auto" w:fill="auto"/>
            <w:vAlign w:val="center"/>
            <w:hideMark/>
          </w:tcPr>
          <w:p w14:paraId="3C79A80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656(44.8%)</w:t>
            </w:r>
          </w:p>
        </w:tc>
        <w:tc>
          <w:tcPr>
            <w:tcW w:w="852" w:type="pct"/>
            <w:tcBorders>
              <w:top w:val="nil"/>
              <w:left w:val="nil"/>
              <w:bottom w:val="nil"/>
              <w:right w:val="nil"/>
            </w:tcBorders>
            <w:shd w:val="clear" w:color="auto" w:fill="auto"/>
            <w:vAlign w:val="center"/>
            <w:hideMark/>
          </w:tcPr>
          <w:p w14:paraId="22305FE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491(54.4%)</w:t>
            </w:r>
          </w:p>
        </w:tc>
        <w:tc>
          <w:tcPr>
            <w:tcW w:w="764" w:type="pct"/>
            <w:tcBorders>
              <w:top w:val="nil"/>
              <w:left w:val="nil"/>
              <w:bottom w:val="nil"/>
              <w:right w:val="nil"/>
            </w:tcBorders>
            <w:shd w:val="clear" w:color="auto" w:fill="auto"/>
            <w:vAlign w:val="center"/>
            <w:hideMark/>
          </w:tcPr>
          <w:p w14:paraId="34DBD35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7047BA2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w:t>
            </w:r>
          </w:p>
        </w:tc>
      </w:tr>
      <w:tr w:rsidR="008A6B71" w:rsidRPr="00CE34EE" w14:paraId="71B7937D" w14:textId="77777777" w:rsidTr="005C5E7A">
        <w:trPr>
          <w:trHeight w:val="259"/>
        </w:trPr>
        <w:tc>
          <w:tcPr>
            <w:tcW w:w="1237" w:type="pct"/>
            <w:gridSpan w:val="2"/>
            <w:tcBorders>
              <w:top w:val="nil"/>
              <w:left w:val="nil"/>
              <w:bottom w:val="nil"/>
              <w:right w:val="nil"/>
            </w:tcBorders>
            <w:shd w:val="clear" w:color="auto" w:fill="auto"/>
            <w:vAlign w:val="center"/>
            <w:hideMark/>
          </w:tcPr>
          <w:p w14:paraId="3979E6C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Age, year</w:t>
            </w:r>
          </w:p>
        </w:tc>
        <w:tc>
          <w:tcPr>
            <w:tcW w:w="632" w:type="pct"/>
            <w:tcBorders>
              <w:top w:val="nil"/>
              <w:left w:val="nil"/>
              <w:bottom w:val="nil"/>
              <w:right w:val="nil"/>
            </w:tcBorders>
            <w:shd w:val="clear" w:color="auto" w:fill="auto"/>
            <w:vAlign w:val="center"/>
            <w:hideMark/>
          </w:tcPr>
          <w:p w14:paraId="149870D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54.5±13.</w:t>
            </w:r>
            <w:r w:rsidRPr="00CE34EE">
              <w:rPr>
                <w:rFonts w:ascii="Times New Roman" w:eastAsia="simsun" w:hAnsi="Times New Roman" w:cs="Times New Roman" w:hint="eastAsia"/>
                <w:kern w:val="0"/>
                <w:sz w:val="21"/>
                <w:szCs w:val="21"/>
              </w:rPr>
              <w:t>8</w:t>
            </w:r>
          </w:p>
        </w:tc>
        <w:tc>
          <w:tcPr>
            <w:tcW w:w="912" w:type="pct"/>
            <w:tcBorders>
              <w:top w:val="nil"/>
              <w:left w:val="nil"/>
              <w:bottom w:val="nil"/>
              <w:right w:val="nil"/>
            </w:tcBorders>
            <w:shd w:val="clear" w:color="auto" w:fill="auto"/>
            <w:vAlign w:val="center"/>
            <w:hideMark/>
          </w:tcPr>
          <w:p w14:paraId="372E83B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57.0±13.7</w:t>
            </w:r>
          </w:p>
        </w:tc>
        <w:tc>
          <w:tcPr>
            <w:tcW w:w="852" w:type="pct"/>
            <w:tcBorders>
              <w:top w:val="nil"/>
              <w:left w:val="nil"/>
              <w:bottom w:val="nil"/>
              <w:right w:val="nil"/>
            </w:tcBorders>
            <w:shd w:val="clear" w:color="auto" w:fill="auto"/>
            <w:vAlign w:val="center"/>
            <w:hideMark/>
          </w:tcPr>
          <w:p w14:paraId="0E7FA42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50.5±13.0</w:t>
            </w:r>
          </w:p>
        </w:tc>
        <w:tc>
          <w:tcPr>
            <w:tcW w:w="764" w:type="pct"/>
            <w:tcBorders>
              <w:top w:val="nil"/>
              <w:left w:val="nil"/>
              <w:bottom w:val="nil"/>
              <w:right w:val="nil"/>
            </w:tcBorders>
            <w:shd w:val="clear" w:color="auto" w:fill="auto"/>
            <w:vAlign w:val="center"/>
            <w:hideMark/>
          </w:tcPr>
          <w:p w14:paraId="51C9272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2CEF41A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w:t>
            </w:r>
          </w:p>
        </w:tc>
      </w:tr>
      <w:tr w:rsidR="008A6B71" w:rsidRPr="00CE34EE" w14:paraId="4D1609AC" w14:textId="77777777" w:rsidTr="005C5E7A">
        <w:trPr>
          <w:trHeight w:val="259"/>
        </w:trPr>
        <w:tc>
          <w:tcPr>
            <w:tcW w:w="1237" w:type="pct"/>
            <w:gridSpan w:val="2"/>
            <w:tcBorders>
              <w:top w:val="nil"/>
              <w:left w:val="nil"/>
              <w:bottom w:val="nil"/>
              <w:right w:val="nil"/>
            </w:tcBorders>
            <w:shd w:val="clear" w:color="auto" w:fill="auto"/>
            <w:vAlign w:val="center"/>
            <w:hideMark/>
          </w:tcPr>
          <w:p w14:paraId="2AA2161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Cigarette smok</w:t>
            </w:r>
            <w:r w:rsidRPr="00CE34EE">
              <w:rPr>
                <w:rFonts w:ascii="Times New Roman" w:eastAsia="simsun" w:hAnsi="Times New Roman" w:cs="Times New Roman" w:hint="eastAsia"/>
                <w:kern w:val="0"/>
                <w:sz w:val="21"/>
                <w:szCs w:val="21"/>
              </w:rPr>
              <w:t>er</w:t>
            </w:r>
            <w:r w:rsidRPr="00CE34EE">
              <w:rPr>
                <w:rFonts w:ascii="Times New Roman" w:eastAsia="simsun" w:hAnsi="Times New Roman" w:cs="Times New Roman"/>
                <w:kern w:val="0"/>
                <w:sz w:val="21"/>
                <w:szCs w:val="21"/>
              </w:rPr>
              <w:t>, n (%)</w:t>
            </w:r>
          </w:p>
        </w:tc>
        <w:tc>
          <w:tcPr>
            <w:tcW w:w="632" w:type="pct"/>
            <w:tcBorders>
              <w:top w:val="nil"/>
              <w:left w:val="nil"/>
              <w:bottom w:val="nil"/>
              <w:right w:val="nil"/>
            </w:tcBorders>
            <w:shd w:val="clear" w:color="auto" w:fill="auto"/>
            <w:vAlign w:val="center"/>
            <w:hideMark/>
          </w:tcPr>
          <w:p w14:paraId="2736A84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619(25.6%)</w:t>
            </w:r>
          </w:p>
        </w:tc>
        <w:tc>
          <w:tcPr>
            <w:tcW w:w="912" w:type="pct"/>
            <w:tcBorders>
              <w:top w:val="nil"/>
              <w:left w:val="nil"/>
              <w:bottom w:val="nil"/>
              <w:right w:val="nil"/>
            </w:tcBorders>
            <w:shd w:val="clear" w:color="auto" w:fill="auto"/>
            <w:vAlign w:val="center"/>
            <w:hideMark/>
          </w:tcPr>
          <w:p w14:paraId="76E38F6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340(22.4%)</w:t>
            </w:r>
          </w:p>
        </w:tc>
        <w:tc>
          <w:tcPr>
            <w:tcW w:w="852" w:type="pct"/>
            <w:tcBorders>
              <w:top w:val="nil"/>
              <w:left w:val="nil"/>
              <w:bottom w:val="nil"/>
              <w:right w:val="nil"/>
            </w:tcBorders>
            <w:shd w:val="clear" w:color="auto" w:fill="auto"/>
            <w:vAlign w:val="center"/>
            <w:hideMark/>
          </w:tcPr>
          <w:p w14:paraId="13013EC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279(30.9%)</w:t>
            </w:r>
          </w:p>
        </w:tc>
        <w:tc>
          <w:tcPr>
            <w:tcW w:w="764" w:type="pct"/>
            <w:tcBorders>
              <w:top w:val="nil"/>
              <w:left w:val="nil"/>
              <w:bottom w:val="nil"/>
              <w:right w:val="nil"/>
            </w:tcBorders>
            <w:shd w:val="clear" w:color="auto" w:fill="auto"/>
            <w:vAlign w:val="center"/>
            <w:hideMark/>
          </w:tcPr>
          <w:p w14:paraId="31D33D5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0FE486D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223B0656" w14:textId="77777777" w:rsidTr="005C5E7A">
        <w:trPr>
          <w:trHeight w:val="259"/>
        </w:trPr>
        <w:tc>
          <w:tcPr>
            <w:tcW w:w="1237" w:type="pct"/>
            <w:gridSpan w:val="2"/>
            <w:tcBorders>
              <w:top w:val="nil"/>
              <w:left w:val="nil"/>
              <w:bottom w:val="nil"/>
              <w:right w:val="nil"/>
            </w:tcBorders>
            <w:shd w:val="clear" w:color="auto" w:fill="auto"/>
            <w:vAlign w:val="center"/>
            <w:hideMark/>
          </w:tcPr>
          <w:p w14:paraId="617DF95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hint="eastAsia"/>
                <w:kern w:val="0"/>
                <w:sz w:val="21"/>
                <w:szCs w:val="21"/>
              </w:rPr>
              <w:t>M</w:t>
            </w:r>
            <w:r w:rsidRPr="00CE34EE">
              <w:rPr>
                <w:rFonts w:ascii="Times New Roman" w:eastAsia="simsun" w:hAnsi="Times New Roman" w:cs="Times New Roman"/>
                <w:kern w:val="0"/>
                <w:sz w:val="21"/>
                <w:szCs w:val="21"/>
              </w:rPr>
              <w:t>ild-moderate alcohol drinker, n (%)</w:t>
            </w:r>
          </w:p>
        </w:tc>
        <w:tc>
          <w:tcPr>
            <w:tcW w:w="632" w:type="pct"/>
            <w:tcBorders>
              <w:top w:val="nil"/>
              <w:left w:val="nil"/>
              <w:bottom w:val="nil"/>
              <w:right w:val="nil"/>
            </w:tcBorders>
            <w:shd w:val="clear" w:color="auto" w:fill="auto"/>
            <w:vAlign w:val="center"/>
            <w:hideMark/>
          </w:tcPr>
          <w:p w14:paraId="38D2F04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510(21.1%)</w:t>
            </w:r>
          </w:p>
        </w:tc>
        <w:tc>
          <w:tcPr>
            <w:tcW w:w="912" w:type="pct"/>
            <w:tcBorders>
              <w:top w:val="nil"/>
              <w:left w:val="nil"/>
              <w:bottom w:val="nil"/>
              <w:right w:val="nil"/>
            </w:tcBorders>
            <w:shd w:val="clear" w:color="auto" w:fill="auto"/>
            <w:vAlign w:val="center"/>
            <w:hideMark/>
          </w:tcPr>
          <w:p w14:paraId="0F5952D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212(14</w:t>
            </w:r>
            <w:r w:rsidRPr="00CE34EE">
              <w:rPr>
                <w:rFonts w:ascii="Times New Roman" w:eastAsia="simsun" w:hAnsi="Times New Roman" w:cs="Times New Roman" w:hint="eastAsia"/>
                <w:kern w:val="0"/>
                <w:sz w:val="21"/>
                <w:szCs w:val="21"/>
              </w:rPr>
              <w:t>.0</w:t>
            </w:r>
            <w:r w:rsidRPr="00CE34EE">
              <w:rPr>
                <w:rFonts w:ascii="Times New Roman" w:eastAsia="simsun" w:hAnsi="Times New Roman" w:cs="Times New Roman"/>
                <w:kern w:val="0"/>
                <w:sz w:val="21"/>
                <w:szCs w:val="21"/>
              </w:rPr>
              <w:t>%)</w:t>
            </w:r>
          </w:p>
        </w:tc>
        <w:tc>
          <w:tcPr>
            <w:tcW w:w="852" w:type="pct"/>
            <w:tcBorders>
              <w:top w:val="nil"/>
              <w:left w:val="nil"/>
              <w:bottom w:val="nil"/>
              <w:right w:val="nil"/>
            </w:tcBorders>
            <w:shd w:val="clear" w:color="auto" w:fill="auto"/>
            <w:vAlign w:val="center"/>
            <w:hideMark/>
          </w:tcPr>
          <w:p w14:paraId="70CC345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298(33</w:t>
            </w:r>
            <w:r w:rsidRPr="00CE34EE">
              <w:rPr>
                <w:rFonts w:ascii="Times New Roman" w:eastAsia="simsun" w:hAnsi="Times New Roman" w:cs="Times New Roman" w:hint="eastAsia"/>
                <w:kern w:val="0"/>
                <w:sz w:val="21"/>
                <w:szCs w:val="21"/>
              </w:rPr>
              <w:t>.0</w:t>
            </w:r>
            <w:r w:rsidRPr="00CE34EE">
              <w:rPr>
                <w:rFonts w:ascii="Times New Roman" w:eastAsia="simsun" w:hAnsi="Times New Roman" w:cs="Times New Roman"/>
                <w:kern w:val="0"/>
                <w:sz w:val="21"/>
                <w:szCs w:val="21"/>
              </w:rPr>
              <w:t>%)</w:t>
            </w:r>
          </w:p>
        </w:tc>
        <w:tc>
          <w:tcPr>
            <w:tcW w:w="764" w:type="pct"/>
            <w:tcBorders>
              <w:top w:val="nil"/>
              <w:left w:val="nil"/>
              <w:bottom w:val="nil"/>
              <w:right w:val="nil"/>
            </w:tcBorders>
            <w:shd w:val="clear" w:color="auto" w:fill="auto"/>
            <w:vAlign w:val="center"/>
            <w:hideMark/>
          </w:tcPr>
          <w:p w14:paraId="65018BF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0763FF0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191F45F1" w14:textId="77777777" w:rsidTr="005C5E7A">
        <w:trPr>
          <w:trHeight w:val="259"/>
        </w:trPr>
        <w:tc>
          <w:tcPr>
            <w:tcW w:w="1237" w:type="pct"/>
            <w:gridSpan w:val="2"/>
            <w:tcBorders>
              <w:top w:val="nil"/>
              <w:left w:val="nil"/>
              <w:bottom w:val="nil"/>
              <w:right w:val="nil"/>
            </w:tcBorders>
            <w:shd w:val="clear" w:color="auto" w:fill="auto"/>
            <w:vAlign w:val="bottom"/>
          </w:tcPr>
          <w:p w14:paraId="4D6EC87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Alcohol consumption, g/week*</w:t>
            </w:r>
          </w:p>
        </w:tc>
        <w:tc>
          <w:tcPr>
            <w:tcW w:w="632" w:type="pct"/>
            <w:tcBorders>
              <w:top w:val="nil"/>
              <w:left w:val="nil"/>
              <w:bottom w:val="nil"/>
              <w:right w:val="nil"/>
            </w:tcBorders>
            <w:shd w:val="clear" w:color="auto" w:fill="auto"/>
            <w:vAlign w:val="bottom"/>
          </w:tcPr>
          <w:p w14:paraId="2E0D520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48</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(18</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-72.9)</w:t>
            </w:r>
          </w:p>
        </w:tc>
        <w:tc>
          <w:tcPr>
            <w:tcW w:w="912" w:type="pct"/>
            <w:tcBorders>
              <w:top w:val="nil"/>
              <w:left w:val="nil"/>
              <w:bottom w:val="nil"/>
              <w:right w:val="nil"/>
            </w:tcBorders>
            <w:shd w:val="clear" w:color="auto" w:fill="auto"/>
            <w:vAlign w:val="bottom"/>
          </w:tcPr>
          <w:p w14:paraId="501187E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36</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(5.2-84</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w:t>
            </w:r>
          </w:p>
        </w:tc>
        <w:tc>
          <w:tcPr>
            <w:tcW w:w="852" w:type="pct"/>
            <w:tcBorders>
              <w:top w:val="nil"/>
              <w:left w:val="nil"/>
              <w:bottom w:val="nil"/>
              <w:right w:val="nil"/>
            </w:tcBorders>
            <w:shd w:val="clear" w:color="auto" w:fill="auto"/>
            <w:vAlign w:val="bottom"/>
          </w:tcPr>
          <w:p w14:paraId="4B967D5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54</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(18</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-72</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w:t>
            </w:r>
          </w:p>
        </w:tc>
        <w:tc>
          <w:tcPr>
            <w:tcW w:w="764" w:type="pct"/>
            <w:tcBorders>
              <w:top w:val="nil"/>
              <w:left w:val="nil"/>
              <w:bottom w:val="nil"/>
              <w:right w:val="nil"/>
            </w:tcBorders>
            <w:shd w:val="clear" w:color="auto" w:fill="auto"/>
            <w:vAlign w:val="bottom"/>
          </w:tcPr>
          <w:p w14:paraId="6753015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0.252</w:t>
            </w:r>
          </w:p>
        </w:tc>
        <w:tc>
          <w:tcPr>
            <w:tcW w:w="603" w:type="pct"/>
            <w:tcBorders>
              <w:top w:val="nil"/>
              <w:left w:val="nil"/>
              <w:bottom w:val="nil"/>
              <w:right w:val="nil"/>
            </w:tcBorders>
            <w:shd w:val="clear" w:color="auto" w:fill="auto"/>
            <w:vAlign w:val="bottom"/>
          </w:tcPr>
          <w:p w14:paraId="766844A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0.656</w:t>
            </w:r>
          </w:p>
        </w:tc>
      </w:tr>
      <w:tr w:rsidR="008A6B71" w:rsidRPr="00CE34EE" w14:paraId="385AC422" w14:textId="77777777" w:rsidTr="005C5E7A">
        <w:trPr>
          <w:trHeight w:val="259"/>
        </w:trPr>
        <w:tc>
          <w:tcPr>
            <w:tcW w:w="1237" w:type="pct"/>
            <w:gridSpan w:val="2"/>
            <w:tcBorders>
              <w:top w:val="nil"/>
              <w:left w:val="nil"/>
              <w:bottom w:val="nil"/>
              <w:right w:val="nil"/>
            </w:tcBorders>
            <w:shd w:val="clear" w:color="auto" w:fill="auto"/>
            <w:vAlign w:val="bottom"/>
          </w:tcPr>
          <w:p w14:paraId="5FCADEB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Lifetime alcohol consumption,g*</w:t>
            </w:r>
          </w:p>
        </w:tc>
        <w:tc>
          <w:tcPr>
            <w:tcW w:w="632" w:type="pct"/>
            <w:tcBorders>
              <w:top w:val="nil"/>
              <w:left w:val="nil"/>
              <w:bottom w:val="nil"/>
              <w:right w:val="nil"/>
            </w:tcBorders>
            <w:shd w:val="clear" w:color="auto" w:fill="auto"/>
            <w:vAlign w:val="bottom"/>
          </w:tcPr>
          <w:p w14:paraId="04CF7DE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540</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(67.2-1354.5)</w:t>
            </w:r>
          </w:p>
        </w:tc>
        <w:tc>
          <w:tcPr>
            <w:tcW w:w="912" w:type="pct"/>
            <w:tcBorders>
              <w:top w:val="nil"/>
              <w:left w:val="nil"/>
              <w:bottom w:val="nil"/>
              <w:right w:val="nil"/>
            </w:tcBorders>
            <w:shd w:val="clear" w:color="auto" w:fill="auto"/>
            <w:vAlign w:val="bottom"/>
          </w:tcPr>
          <w:p w14:paraId="271DFC2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345.6(24</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-1488</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w:t>
            </w:r>
          </w:p>
        </w:tc>
        <w:tc>
          <w:tcPr>
            <w:tcW w:w="852" w:type="pct"/>
            <w:tcBorders>
              <w:top w:val="nil"/>
              <w:left w:val="nil"/>
              <w:bottom w:val="nil"/>
              <w:right w:val="nil"/>
            </w:tcBorders>
            <w:shd w:val="clear" w:color="auto" w:fill="auto"/>
            <w:vAlign w:val="bottom"/>
          </w:tcPr>
          <w:p w14:paraId="446054D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684</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(176.4-1224</w:t>
            </w:r>
            <w:r w:rsidRPr="00CE34EE">
              <w:rPr>
                <w:rFonts w:ascii="Times New Roman" w:eastAsia="宋体" w:hAnsi="Times New Roman" w:cs="Times New Roman" w:hint="eastAsia"/>
                <w:sz w:val="21"/>
                <w:szCs w:val="21"/>
              </w:rPr>
              <w:t>.0</w:t>
            </w:r>
            <w:r w:rsidRPr="00CE34EE">
              <w:rPr>
                <w:rFonts w:ascii="Times New Roman" w:eastAsia="宋体" w:hAnsi="Times New Roman" w:cs="Times New Roman"/>
                <w:sz w:val="21"/>
                <w:szCs w:val="21"/>
              </w:rPr>
              <w:t>)</w:t>
            </w:r>
          </w:p>
        </w:tc>
        <w:tc>
          <w:tcPr>
            <w:tcW w:w="764" w:type="pct"/>
            <w:tcBorders>
              <w:top w:val="nil"/>
              <w:left w:val="nil"/>
              <w:bottom w:val="nil"/>
              <w:right w:val="nil"/>
            </w:tcBorders>
            <w:shd w:val="clear" w:color="auto" w:fill="auto"/>
            <w:vAlign w:val="bottom"/>
          </w:tcPr>
          <w:p w14:paraId="3EA2A32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0.099</w:t>
            </w:r>
          </w:p>
        </w:tc>
        <w:tc>
          <w:tcPr>
            <w:tcW w:w="603" w:type="pct"/>
            <w:tcBorders>
              <w:top w:val="nil"/>
              <w:left w:val="nil"/>
              <w:bottom w:val="nil"/>
              <w:right w:val="nil"/>
            </w:tcBorders>
            <w:shd w:val="clear" w:color="auto" w:fill="auto"/>
            <w:vAlign w:val="bottom"/>
          </w:tcPr>
          <w:p w14:paraId="005AD99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宋体" w:hAnsi="Times New Roman" w:cs="Times New Roman"/>
                <w:sz w:val="21"/>
                <w:szCs w:val="21"/>
              </w:rPr>
              <w:t>0.855</w:t>
            </w:r>
          </w:p>
        </w:tc>
      </w:tr>
      <w:tr w:rsidR="008A6B71" w:rsidRPr="00CE34EE" w14:paraId="24CA858C" w14:textId="77777777" w:rsidTr="005C5E7A">
        <w:trPr>
          <w:trHeight w:val="259"/>
        </w:trPr>
        <w:tc>
          <w:tcPr>
            <w:tcW w:w="1237" w:type="pct"/>
            <w:gridSpan w:val="2"/>
            <w:tcBorders>
              <w:top w:val="nil"/>
              <w:left w:val="nil"/>
              <w:bottom w:val="nil"/>
              <w:right w:val="nil"/>
            </w:tcBorders>
            <w:shd w:val="clear" w:color="auto" w:fill="auto"/>
            <w:vAlign w:val="center"/>
            <w:hideMark/>
          </w:tcPr>
          <w:p w14:paraId="0D23285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Statins treatment, n (%)</w:t>
            </w:r>
          </w:p>
        </w:tc>
        <w:tc>
          <w:tcPr>
            <w:tcW w:w="632" w:type="pct"/>
            <w:tcBorders>
              <w:top w:val="nil"/>
              <w:left w:val="nil"/>
              <w:bottom w:val="nil"/>
              <w:right w:val="nil"/>
            </w:tcBorders>
            <w:shd w:val="clear" w:color="auto" w:fill="auto"/>
            <w:vAlign w:val="center"/>
            <w:hideMark/>
          </w:tcPr>
          <w:p w14:paraId="18D0621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221(9.1%)</w:t>
            </w:r>
          </w:p>
        </w:tc>
        <w:tc>
          <w:tcPr>
            <w:tcW w:w="912" w:type="pct"/>
            <w:tcBorders>
              <w:top w:val="nil"/>
              <w:left w:val="nil"/>
              <w:bottom w:val="nil"/>
              <w:right w:val="nil"/>
            </w:tcBorders>
            <w:shd w:val="clear" w:color="auto" w:fill="auto"/>
            <w:vAlign w:val="center"/>
            <w:hideMark/>
          </w:tcPr>
          <w:p w14:paraId="0D509C5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116(7.7%)</w:t>
            </w:r>
          </w:p>
        </w:tc>
        <w:tc>
          <w:tcPr>
            <w:tcW w:w="852" w:type="pct"/>
            <w:tcBorders>
              <w:top w:val="nil"/>
              <w:left w:val="nil"/>
              <w:bottom w:val="nil"/>
              <w:right w:val="nil"/>
            </w:tcBorders>
            <w:shd w:val="clear" w:color="auto" w:fill="auto"/>
            <w:vAlign w:val="center"/>
            <w:hideMark/>
          </w:tcPr>
          <w:p w14:paraId="688AC37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105(11.6%)</w:t>
            </w:r>
          </w:p>
        </w:tc>
        <w:tc>
          <w:tcPr>
            <w:tcW w:w="764" w:type="pct"/>
            <w:tcBorders>
              <w:top w:val="nil"/>
              <w:left w:val="nil"/>
              <w:bottom w:val="nil"/>
              <w:right w:val="nil"/>
            </w:tcBorders>
            <w:shd w:val="clear" w:color="auto" w:fill="auto"/>
            <w:vAlign w:val="center"/>
            <w:hideMark/>
          </w:tcPr>
          <w:p w14:paraId="2E78C05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0.001</w:t>
            </w:r>
          </w:p>
        </w:tc>
        <w:tc>
          <w:tcPr>
            <w:tcW w:w="603" w:type="pct"/>
            <w:tcBorders>
              <w:top w:val="nil"/>
              <w:left w:val="nil"/>
              <w:bottom w:val="nil"/>
              <w:right w:val="nil"/>
            </w:tcBorders>
            <w:shd w:val="clear" w:color="auto" w:fill="auto"/>
            <w:vAlign w:val="center"/>
            <w:hideMark/>
          </w:tcPr>
          <w:p w14:paraId="6977678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0.002</w:t>
            </w:r>
          </w:p>
        </w:tc>
      </w:tr>
      <w:tr w:rsidR="008A6B71" w:rsidRPr="00CE34EE" w14:paraId="0F1174A4" w14:textId="77777777" w:rsidTr="005C5E7A">
        <w:trPr>
          <w:trHeight w:val="259"/>
        </w:trPr>
        <w:tc>
          <w:tcPr>
            <w:tcW w:w="1237" w:type="pct"/>
            <w:gridSpan w:val="2"/>
            <w:tcBorders>
              <w:top w:val="nil"/>
              <w:left w:val="nil"/>
              <w:bottom w:val="nil"/>
              <w:right w:val="nil"/>
            </w:tcBorders>
            <w:shd w:val="clear" w:color="auto" w:fill="auto"/>
            <w:vAlign w:val="center"/>
            <w:hideMark/>
          </w:tcPr>
          <w:p w14:paraId="087222D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BMI, kg/m2</w:t>
            </w:r>
          </w:p>
        </w:tc>
        <w:tc>
          <w:tcPr>
            <w:tcW w:w="632" w:type="pct"/>
            <w:tcBorders>
              <w:top w:val="nil"/>
              <w:left w:val="nil"/>
              <w:bottom w:val="nil"/>
              <w:right w:val="nil"/>
            </w:tcBorders>
            <w:shd w:val="clear" w:color="auto" w:fill="auto"/>
            <w:vAlign w:val="center"/>
            <w:hideMark/>
          </w:tcPr>
          <w:p w14:paraId="1DAFDA9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24.</w:t>
            </w:r>
            <w:r w:rsidRPr="00CE34EE">
              <w:rPr>
                <w:rFonts w:ascii="Times New Roman" w:eastAsia="simsun" w:hAnsi="Times New Roman" w:cs="Times New Roman" w:hint="eastAsia"/>
                <w:kern w:val="0"/>
                <w:sz w:val="21"/>
                <w:szCs w:val="21"/>
              </w:rPr>
              <w:t>7</w:t>
            </w:r>
            <w:r w:rsidRPr="00CE34EE">
              <w:rPr>
                <w:rFonts w:ascii="Times New Roman" w:eastAsia="simsun" w:hAnsi="Times New Roman" w:cs="Times New Roman"/>
                <w:kern w:val="0"/>
                <w:sz w:val="21"/>
                <w:szCs w:val="21"/>
              </w:rPr>
              <w:t>±3.6</w:t>
            </w:r>
          </w:p>
        </w:tc>
        <w:tc>
          <w:tcPr>
            <w:tcW w:w="912" w:type="pct"/>
            <w:tcBorders>
              <w:top w:val="nil"/>
              <w:left w:val="nil"/>
              <w:bottom w:val="nil"/>
              <w:right w:val="nil"/>
            </w:tcBorders>
            <w:shd w:val="clear" w:color="auto" w:fill="auto"/>
            <w:vAlign w:val="center"/>
            <w:hideMark/>
          </w:tcPr>
          <w:p w14:paraId="7E62959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24.7±3.7</w:t>
            </w:r>
          </w:p>
        </w:tc>
        <w:tc>
          <w:tcPr>
            <w:tcW w:w="852" w:type="pct"/>
            <w:tcBorders>
              <w:top w:val="nil"/>
              <w:left w:val="nil"/>
              <w:bottom w:val="nil"/>
              <w:right w:val="nil"/>
            </w:tcBorders>
            <w:shd w:val="clear" w:color="auto" w:fill="auto"/>
            <w:vAlign w:val="center"/>
            <w:hideMark/>
          </w:tcPr>
          <w:p w14:paraId="2710E86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24.6±3.5</w:t>
            </w:r>
          </w:p>
        </w:tc>
        <w:tc>
          <w:tcPr>
            <w:tcW w:w="764" w:type="pct"/>
            <w:tcBorders>
              <w:top w:val="nil"/>
              <w:left w:val="nil"/>
              <w:bottom w:val="nil"/>
              <w:right w:val="nil"/>
            </w:tcBorders>
            <w:shd w:val="clear" w:color="auto" w:fill="auto"/>
            <w:vAlign w:val="center"/>
            <w:hideMark/>
          </w:tcPr>
          <w:p w14:paraId="4EB022F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0.273</w:t>
            </w:r>
          </w:p>
        </w:tc>
        <w:tc>
          <w:tcPr>
            <w:tcW w:w="603" w:type="pct"/>
            <w:tcBorders>
              <w:top w:val="nil"/>
              <w:left w:val="nil"/>
              <w:bottom w:val="nil"/>
              <w:right w:val="nil"/>
            </w:tcBorders>
            <w:shd w:val="clear" w:color="auto" w:fill="auto"/>
            <w:vAlign w:val="center"/>
            <w:hideMark/>
          </w:tcPr>
          <w:p w14:paraId="563A210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0.299</w:t>
            </w:r>
          </w:p>
        </w:tc>
      </w:tr>
      <w:tr w:rsidR="008A6B71" w:rsidRPr="00CE34EE" w14:paraId="2212B61A" w14:textId="77777777" w:rsidTr="005C5E7A">
        <w:trPr>
          <w:trHeight w:val="259"/>
        </w:trPr>
        <w:tc>
          <w:tcPr>
            <w:tcW w:w="1237" w:type="pct"/>
            <w:gridSpan w:val="2"/>
            <w:tcBorders>
              <w:top w:val="nil"/>
              <w:left w:val="nil"/>
              <w:bottom w:val="nil"/>
              <w:right w:val="nil"/>
            </w:tcBorders>
            <w:shd w:val="clear" w:color="auto" w:fill="auto"/>
            <w:vAlign w:val="center"/>
            <w:hideMark/>
          </w:tcPr>
          <w:p w14:paraId="2BB4776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WC, cm</w:t>
            </w:r>
          </w:p>
        </w:tc>
        <w:tc>
          <w:tcPr>
            <w:tcW w:w="632" w:type="pct"/>
            <w:tcBorders>
              <w:top w:val="nil"/>
              <w:left w:val="nil"/>
              <w:bottom w:val="nil"/>
              <w:right w:val="nil"/>
            </w:tcBorders>
            <w:shd w:val="clear" w:color="auto" w:fill="auto"/>
            <w:vAlign w:val="center"/>
            <w:hideMark/>
          </w:tcPr>
          <w:p w14:paraId="4556146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87.1±10.8</w:t>
            </w:r>
          </w:p>
        </w:tc>
        <w:tc>
          <w:tcPr>
            <w:tcW w:w="912" w:type="pct"/>
            <w:tcBorders>
              <w:top w:val="nil"/>
              <w:left w:val="nil"/>
              <w:bottom w:val="nil"/>
              <w:right w:val="nil"/>
            </w:tcBorders>
            <w:shd w:val="clear" w:color="auto" w:fill="auto"/>
            <w:vAlign w:val="center"/>
            <w:hideMark/>
          </w:tcPr>
          <w:p w14:paraId="125A30D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87.1±11.4</w:t>
            </w:r>
          </w:p>
        </w:tc>
        <w:tc>
          <w:tcPr>
            <w:tcW w:w="852" w:type="pct"/>
            <w:tcBorders>
              <w:top w:val="nil"/>
              <w:left w:val="nil"/>
              <w:bottom w:val="nil"/>
              <w:right w:val="nil"/>
            </w:tcBorders>
            <w:shd w:val="clear" w:color="auto" w:fill="auto"/>
            <w:vAlign w:val="center"/>
            <w:hideMark/>
          </w:tcPr>
          <w:p w14:paraId="290FF45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87.2±9.8</w:t>
            </w:r>
          </w:p>
        </w:tc>
        <w:tc>
          <w:tcPr>
            <w:tcW w:w="764" w:type="pct"/>
            <w:tcBorders>
              <w:top w:val="nil"/>
              <w:left w:val="nil"/>
              <w:bottom w:val="nil"/>
              <w:right w:val="nil"/>
            </w:tcBorders>
            <w:shd w:val="clear" w:color="auto" w:fill="auto"/>
            <w:vAlign w:val="center"/>
            <w:hideMark/>
          </w:tcPr>
          <w:p w14:paraId="641D270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0.824</w:t>
            </w:r>
          </w:p>
        </w:tc>
        <w:tc>
          <w:tcPr>
            <w:tcW w:w="603" w:type="pct"/>
            <w:tcBorders>
              <w:top w:val="nil"/>
              <w:left w:val="nil"/>
              <w:bottom w:val="nil"/>
              <w:right w:val="nil"/>
            </w:tcBorders>
            <w:shd w:val="clear" w:color="auto" w:fill="auto"/>
            <w:vAlign w:val="center"/>
            <w:hideMark/>
          </w:tcPr>
          <w:p w14:paraId="4D6E788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0.47</w:t>
            </w:r>
            <w:r w:rsidRPr="00CE34EE">
              <w:rPr>
                <w:rFonts w:ascii="Times New Roman" w:eastAsia="simsun" w:hAnsi="Times New Roman" w:cs="Times New Roman" w:hint="eastAsia"/>
                <w:kern w:val="0"/>
                <w:sz w:val="21"/>
                <w:szCs w:val="21"/>
              </w:rPr>
              <w:t>0</w:t>
            </w:r>
          </w:p>
        </w:tc>
      </w:tr>
      <w:tr w:rsidR="008A6B71" w:rsidRPr="00CE34EE" w14:paraId="1C5A2F7D" w14:textId="77777777" w:rsidTr="005C5E7A">
        <w:trPr>
          <w:trHeight w:val="259"/>
        </w:trPr>
        <w:tc>
          <w:tcPr>
            <w:tcW w:w="1237" w:type="pct"/>
            <w:gridSpan w:val="2"/>
            <w:tcBorders>
              <w:top w:val="nil"/>
              <w:left w:val="nil"/>
              <w:bottom w:val="nil"/>
              <w:right w:val="nil"/>
            </w:tcBorders>
            <w:shd w:val="clear" w:color="auto" w:fill="auto"/>
            <w:vAlign w:val="center"/>
            <w:hideMark/>
          </w:tcPr>
          <w:p w14:paraId="42E0BBD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SBP, mmHg</w:t>
            </w:r>
          </w:p>
        </w:tc>
        <w:tc>
          <w:tcPr>
            <w:tcW w:w="632" w:type="pct"/>
            <w:tcBorders>
              <w:top w:val="nil"/>
              <w:left w:val="nil"/>
              <w:bottom w:val="nil"/>
              <w:right w:val="nil"/>
            </w:tcBorders>
            <w:shd w:val="clear" w:color="auto" w:fill="auto"/>
            <w:vAlign w:val="center"/>
            <w:hideMark/>
          </w:tcPr>
          <w:p w14:paraId="429404D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131.4±19.</w:t>
            </w:r>
            <w:r w:rsidRPr="00CE34EE">
              <w:rPr>
                <w:rFonts w:ascii="Times New Roman" w:eastAsia="simsun" w:hAnsi="Times New Roman" w:cs="Times New Roman" w:hint="eastAsia"/>
                <w:kern w:val="0"/>
                <w:sz w:val="21"/>
                <w:szCs w:val="21"/>
              </w:rPr>
              <w:t>7</w:t>
            </w:r>
          </w:p>
        </w:tc>
        <w:tc>
          <w:tcPr>
            <w:tcW w:w="912" w:type="pct"/>
            <w:tcBorders>
              <w:top w:val="nil"/>
              <w:left w:val="nil"/>
              <w:bottom w:val="nil"/>
              <w:right w:val="nil"/>
            </w:tcBorders>
            <w:shd w:val="clear" w:color="auto" w:fill="auto"/>
            <w:vAlign w:val="center"/>
            <w:hideMark/>
          </w:tcPr>
          <w:p w14:paraId="438BB4F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134.2±20.4</w:t>
            </w:r>
          </w:p>
        </w:tc>
        <w:tc>
          <w:tcPr>
            <w:tcW w:w="852" w:type="pct"/>
            <w:tcBorders>
              <w:top w:val="nil"/>
              <w:left w:val="nil"/>
              <w:bottom w:val="nil"/>
              <w:right w:val="nil"/>
            </w:tcBorders>
            <w:shd w:val="clear" w:color="auto" w:fill="auto"/>
            <w:vAlign w:val="center"/>
            <w:hideMark/>
          </w:tcPr>
          <w:p w14:paraId="61A9DB9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126.8±17.5</w:t>
            </w:r>
          </w:p>
        </w:tc>
        <w:tc>
          <w:tcPr>
            <w:tcW w:w="764" w:type="pct"/>
            <w:tcBorders>
              <w:top w:val="nil"/>
              <w:left w:val="nil"/>
              <w:bottom w:val="nil"/>
              <w:right w:val="nil"/>
            </w:tcBorders>
            <w:shd w:val="clear" w:color="auto" w:fill="auto"/>
            <w:vAlign w:val="center"/>
            <w:hideMark/>
          </w:tcPr>
          <w:p w14:paraId="4C5A1FB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387FDD5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6C69946F" w14:textId="77777777" w:rsidTr="005C5E7A">
        <w:trPr>
          <w:trHeight w:val="259"/>
        </w:trPr>
        <w:tc>
          <w:tcPr>
            <w:tcW w:w="1237" w:type="pct"/>
            <w:gridSpan w:val="2"/>
            <w:tcBorders>
              <w:top w:val="nil"/>
              <w:left w:val="nil"/>
              <w:bottom w:val="nil"/>
              <w:right w:val="nil"/>
            </w:tcBorders>
            <w:shd w:val="clear" w:color="auto" w:fill="auto"/>
            <w:vAlign w:val="center"/>
            <w:hideMark/>
          </w:tcPr>
          <w:p w14:paraId="4ADC97B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DBP, mmHg</w:t>
            </w:r>
          </w:p>
        </w:tc>
        <w:tc>
          <w:tcPr>
            <w:tcW w:w="632" w:type="pct"/>
            <w:tcBorders>
              <w:top w:val="nil"/>
              <w:left w:val="nil"/>
              <w:bottom w:val="nil"/>
              <w:right w:val="nil"/>
            </w:tcBorders>
            <w:shd w:val="clear" w:color="auto" w:fill="auto"/>
            <w:vAlign w:val="center"/>
            <w:hideMark/>
          </w:tcPr>
          <w:p w14:paraId="0BB42D8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80.</w:t>
            </w:r>
            <w:r w:rsidRPr="00CE34EE">
              <w:rPr>
                <w:rFonts w:ascii="Times New Roman" w:eastAsia="simsun" w:hAnsi="Times New Roman" w:cs="Times New Roman" w:hint="eastAsia"/>
                <w:kern w:val="0"/>
                <w:sz w:val="21"/>
                <w:szCs w:val="21"/>
              </w:rPr>
              <w:t>2</w:t>
            </w:r>
            <w:r w:rsidRPr="00CE34EE">
              <w:rPr>
                <w:rFonts w:ascii="Times New Roman" w:eastAsia="simsun" w:hAnsi="Times New Roman" w:cs="Times New Roman"/>
                <w:kern w:val="0"/>
                <w:sz w:val="21"/>
                <w:szCs w:val="21"/>
              </w:rPr>
              <w:t>±17.5</w:t>
            </w:r>
          </w:p>
        </w:tc>
        <w:tc>
          <w:tcPr>
            <w:tcW w:w="912" w:type="pct"/>
            <w:tcBorders>
              <w:top w:val="nil"/>
              <w:left w:val="nil"/>
              <w:bottom w:val="nil"/>
              <w:right w:val="nil"/>
            </w:tcBorders>
            <w:shd w:val="clear" w:color="auto" w:fill="auto"/>
            <w:vAlign w:val="center"/>
            <w:hideMark/>
          </w:tcPr>
          <w:p w14:paraId="1A427D4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80.1±20.3</w:t>
            </w:r>
          </w:p>
        </w:tc>
        <w:tc>
          <w:tcPr>
            <w:tcW w:w="852" w:type="pct"/>
            <w:tcBorders>
              <w:top w:val="nil"/>
              <w:left w:val="nil"/>
              <w:bottom w:val="nil"/>
              <w:right w:val="nil"/>
            </w:tcBorders>
            <w:shd w:val="clear" w:color="auto" w:fill="auto"/>
            <w:vAlign w:val="center"/>
            <w:hideMark/>
          </w:tcPr>
          <w:p w14:paraId="03CD480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80.3±11.3</w:t>
            </w:r>
          </w:p>
        </w:tc>
        <w:tc>
          <w:tcPr>
            <w:tcW w:w="764" w:type="pct"/>
            <w:tcBorders>
              <w:top w:val="nil"/>
              <w:left w:val="nil"/>
              <w:bottom w:val="nil"/>
              <w:right w:val="nil"/>
            </w:tcBorders>
            <w:shd w:val="clear" w:color="auto" w:fill="auto"/>
            <w:vAlign w:val="center"/>
            <w:hideMark/>
          </w:tcPr>
          <w:p w14:paraId="75517E6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0.741</w:t>
            </w:r>
          </w:p>
        </w:tc>
        <w:tc>
          <w:tcPr>
            <w:tcW w:w="603" w:type="pct"/>
            <w:tcBorders>
              <w:top w:val="nil"/>
              <w:left w:val="nil"/>
              <w:bottom w:val="nil"/>
              <w:right w:val="nil"/>
            </w:tcBorders>
            <w:shd w:val="clear" w:color="auto" w:fill="auto"/>
            <w:vAlign w:val="center"/>
            <w:hideMark/>
          </w:tcPr>
          <w:p w14:paraId="526AF5E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0.759</w:t>
            </w:r>
          </w:p>
        </w:tc>
      </w:tr>
      <w:tr w:rsidR="008A6B71" w:rsidRPr="00CE34EE" w14:paraId="72DFBC14" w14:textId="77777777" w:rsidTr="005C5E7A">
        <w:trPr>
          <w:trHeight w:val="259"/>
        </w:trPr>
        <w:tc>
          <w:tcPr>
            <w:tcW w:w="1237" w:type="pct"/>
            <w:gridSpan w:val="2"/>
            <w:tcBorders>
              <w:top w:val="nil"/>
              <w:left w:val="nil"/>
              <w:bottom w:val="nil"/>
              <w:right w:val="nil"/>
            </w:tcBorders>
            <w:shd w:val="clear" w:color="auto" w:fill="auto"/>
            <w:vAlign w:val="center"/>
            <w:hideMark/>
          </w:tcPr>
          <w:p w14:paraId="2970528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FBG, mmol/L</w:t>
            </w:r>
          </w:p>
        </w:tc>
        <w:tc>
          <w:tcPr>
            <w:tcW w:w="632" w:type="pct"/>
            <w:tcBorders>
              <w:top w:val="nil"/>
              <w:left w:val="nil"/>
              <w:bottom w:val="nil"/>
              <w:right w:val="nil"/>
            </w:tcBorders>
            <w:shd w:val="clear" w:color="auto" w:fill="auto"/>
            <w:vAlign w:val="center"/>
            <w:hideMark/>
          </w:tcPr>
          <w:p w14:paraId="551A9D3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5.8(5.1-7.5)</w:t>
            </w:r>
          </w:p>
        </w:tc>
        <w:tc>
          <w:tcPr>
            <w:tcW w:w="912" w:type="pct"/>
            <w:tcBorders>
              <w:top w:val="nil"/>
              <w:left w:val="nil"/>
              <w:bottom w:val="nil"/>
              <w:right w:val="nil"/>
            </w:tcBorders>
            <w:shd w:val="clear" w:color="auto" w:fill="auto"/>
            <w:vAlign w:val="center"/>
            <w:hideMark/>
          </w:tcPr>
          <w:p w14:paraId="790F470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5.8(5.2-7.4)</w:t>
            </w:r>
          </w:p>
        </w:tc>
        <w:tc>
          <w:tcPr>
            <w:tcW w:w="852" w:type="pct"/>
            <w:tcBorders>
              <w:top w:val="nil"/>
              <w:left w:val="nil"/>
              <w:bottom w:val="nil"/>
              <w:right w:val="nil"/>
            </w:tcBorders>
            <w:shd w:val="clear" w:color="auto" w:fill="auto"/>
            <w:vAlign w:val="center"/>
            <w:hideMark/>
          </w:tcPr>
          <w:p w14:paraId="5A260E1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5.8(5.1-7.6)</w:t>
            </w:r>
          </w:p>
        </w:tc>
        <w:tc>
          <w:tcPr>
            <w:tcW w:w="764" w:type="pct"/>
            <w:tcBorders>
              <w:top w:val="nil"/>
              <w:left w:val="nil"/>
              <w:bottom w:val="nil"/>
              <w:right w:val="nil"/>
            </w:tcBorders>
            <w:shd w:val="clear" w:color="auto" w:fill="auto"/>
            <w:vAlign w:val="center"/>
            <w:hideMark/>
          </w:tcPr>
          <w:p w14:paraId="00F7B47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0.743</w:t>
            </w:r>
          </w:p>
        </w:tc>
        <w:tc>
          <w:tcPr>
            <w:tcW w:w="603" w:type="pct"/>
            <w:tcBorders>
              <w:top w:val="nil"/>
              <w:left w:val="nil"/>
              <w:bottom w:val="nil"/>
              <w:right w:val="nil"/>
            </w:tcBorders>
            <w:shd w:val="clear" w:color="auto" w:fill="auto"/>
            <w:vAlign w:val="center"/>
            <w:hideMark/>
          </w:tcPr>
          <w:p w14:paraId="39D31BD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0.123</w:t>
            </w:r>
          </w:p>
        </w:tc>
      </w:tr>
      <w:tr w:rsidR="008A6B71" w:rsidRPr="00CE34EE" w14:paraId="340373C7" w14:textId="77777777" w:rsidTr="005C5E7A">
        <w:trPr>
          <w:trHeight w:val="259"/>
        </w:trPr>
        <w:tc>
          <w:tcPr>
            <w:tcW w:w="1237" w:type="pct"/>
            <w:gridSpan w:val="2"/>
            <w:tcBorders>
              <w:top w:val="nil"/>
              <w:left w:val="nil"/>
              <w:bottom w:val="nil"/>
              <w:right w:val="nil"/>
            </w:tcBorders>
            <w:shd w:val="clear" w:color="auto" w:fill="auto"/>
            <w:vAlign w:val="center"/>
            <w:hideMark/>
          </w:tcPr>
          <w:p w14:paraId="0C3F40A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OGTT-2hBG, mmol/L</w:t>
            </w:r>
          </w:p>
        </w:tc>
        <w:tc>
          <w:tcPr>
            <w:tcW w:w="632" w:type="pct"/>
            <w:tcBorders>
              <w:top w:val="nil"/>
              <w:left w:val="nil"/>
              <w:bottom w:val="nil"/>
              <w:right w:val="nil"/>
            </w:tcBorders>
            <w:shd w:val="clear" w:color="auto" w:fill="auto"/>
            <w:vAlign w:val="center"/>
            <w:hideMark/>
          </w:tcPr>
          <w:p w14:paraId="71A11EF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9.8(6.5-15.7)</w:t>
            </w:r>
          </w:p>
        </w:tc>
        <w:tc>
          <w:tcPr>
            <w:tcW w:w="912" w:type="pct"/>
            <w:tcBorders>
              <w:top w:val="nil"/>
              <w:left w:val="nil"/>
              <w:bottom w:val="nil"/>
              <w:right w:val="nil"/>
            </w:tcBorders>
            <w:shd w:val="clear" w:color="auto" w:fill="auto"/>
            <w:vAlign w:val="center"/>
            <w:hideMark/>
          </w:tcPr>
          <w:p w14:paraId="4D2DB5B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9.8(6.3-15.6)</w:t>
            </w:r>
          </w:p>
        </w:tc>
        <w:tc>
          <w:tcPr>
            <w:tcW w:w="852" w:type="pct"/>
            <w:tcBorders>
              <w:top w:val="nil"/>
              <w:left w:val="nil"/>
              <w:bottom w:val="nil"/>
              <w:right w:val="nil"/>
            </w:tcBorders>
            <w:shd w:val="clear" w:color="auto" w:fill="auto"/>
            <w:vAlign w:val="center"/>
            <w:hideMark/>
          </w:tcPr>
          <w:p w14:paraId="6DA0C1C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9.8(6.7-15.9)</w:t>
            </w:r>
          </w:p>
        </w:tc>
        <w:tc>
          <w:tcPr>
            <w:tcW w:w="764" w:type="pct"/>
            <w:tcBorders>
              <w:top w:val="nil"/>
              <w:left w:val="nil"/>
              <w:bottom w:val="nil"/>
              <w:right w:val="nil"/>
            </w:tcBorders>
            <w:shd w:val="clear" w:color="auto" w:fill="auto"/>
            <w:vAlign w:val="center"/>
            <w:hideMark/>
          </w:tcPr>
          <w:p w14:paraId="4B371E7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0.143</w:t>
            </w:r>
          </w:p>
        </w:tc>
        <w:tc>
          <w:tcPr>
            <w:tcW w:w="603" w:type="pct"/>
            <w:tcBorders>
              <w:top w:val="nil"/>
              <w:left w:val="nil"/>
              <w:bottom w:val="nil"/>
              <w:right w:val="nil"/>
            </w:tcBorders>
            <w:shd w:val="clear" w:color="auto" w:fill="auto"/>
            <w:vAlign w:val="center"/>
            <w:hideMark/>
          </w:tcPr>
          <w:p w14:paraId="1C98FBE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0.046</w:t>
            </w:r>
          </w:p>
        </w:tc>
      </w:tr>
      <w:tr w:rsidR="008A6B71" w:rsidRPr="00CE34EE" w14:paraId="3E359792" w14:textId="77777777" w:rsidTr="005C5E7A">
        <w:trPr>
          <w:trHeight w:val="259"/>
        </w:trPr>
        <w:tc>
          <w:tcPr>
            <w:tcW w:w="1237" w:type="pct"/>
            <w:gridSpan w:val="2"/>
            <w:tcBorders>
              <w:top w:val="nil"/>
              <w:left w:val="nil"/>
              <w:bottom w:val="nil"/>
              <w:right w:val="nil"/>
            </w:tcBorders>
            <w:shd w:val="clear" w:color="auto" w:fill="auto"/>
            <w:vAlign w:val="center"/>
            <w:hideMark/>
          </w:tcPr>
          <w:p w14:paraId="037D640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Glucose metabolism</w:t>
            </w:r>
          </w:p>
        </w:tc>
        <w:tc>
          <w:tcPr>
            <w:tcW w:w="632" w:type="pct"/>
            <w:tcBorders>
              <w:top w:val="nil"/>
              <w:left w:val="nil"/>
              <w:bottom w:val="nil"/>
              <w:right w:val="nil"/>
            </w:tcBorders>
            <w:shd w:val="clear" w:color="auto" w:fill="auto"/>
            <w:vAlign w:val="center"/>
            <w:hideMark/>
          </w:tcPr>
          <w:p w14:paraId="7C720B25"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912" w:type="pct"/>
            <w:tcBorders>
              <w:top w:val="nil"/>
              <w:left w:val="nil"/>
              <w:bottom w:val="nil"/>
              <w:right w:val="nil"/>
            </w:tcBorders>
            <w:shd w:val="clear" w:color="auto" w:fill="auto"/>
            <w:vAlign w:val="center"/>
            <w:hideMark/>
          </w:tcPr>
          <w:p w14:paraId="3E227EA8"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852" w:type="pct"/>
            <w:tcBorders>
              <w:top w:val="nil"/>
              <w:left w:val="nil"/>
              <w:bottom w:val="nil"/>
              <w:right w:val="nil"/>
            </w:tcBorders>
            <w:shd w:val="clear" w:color="auto" w:fill="auto"/>
            <w:vAlign w:val="center"/>
            <w:hideMark/>
          </w:tcPr>
          <w:p w14:paraId="4C61C261"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764" w:type="pct"/>
            <w:tcBorders>
              <w:top w:val="nil"/>
              <w:left w:val="nil"/>
              <w:bottom w:val="nil"/>
              <w:right w:val="nil"/>
            </w:tcBorders>
            <w:shd w:val="clear" w:color="auto" w:fill="auto"/>
            <w:vAlign w:val="center"/>
            <w:hideMark/>
          </w:tcPr>
          <w:p w14:paraId="5D6AEACA"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603" w:type="pct"/>
            <w:tcBorders>
              <w:top w:val="nil"/>
              <w:left w:val="nil"/>
              <w:bottom w:val="nil"/>
              <w:right w:val="nil"/>
            </w:tcBorders>
            <w:shd w:val="clear" w:color="auto" w:fill="auto"/>
            <w:vAlign w:val="center"/>
            <w:hideMark/>
          </w:tcPr>
          <w:p w14:paraId="69BE2245" w14:textId="77777777" w:rsidR="008A6B71" w:rsidRPr="00CE34EE" w:rsidRDefault="008A6B71" w:rsidP="005C5E7A">
            <w:pPr>
              <w:widowControl/>
              <w:jc w:val="left"/>
              <w:rPr>
                <w:rFonts w:ascii="Times New Roman" w:eastAsia="simsun" w:hAnsi="Times New Roman" w:cs="Times New Roman"/>
                <w:kern w:val="0"/>
                <w:sz w:val="21"/>
                <w:szCs w:val="21"/>
              </w:rPr>
            </w:pPr>
          </w:p>
        </w:tc>
      </w:tr>
      <w:tr w:rsidR="008A6B71" w:rsidRPr="00CE34EE" w14:paraId="32E6942A" w14:textId="77777777" w:rsidTr="005C5E7A">
        <w:trPr>
          <w:trHeight w:val="259"/>
        </w:trPr>
        <w:tc>
          <w:tcPr>
            <w:tcW w:w="370" w:type="pct"/>
            <w:tcBorders>
              <w:top w:val="nil"/>
              <w:left w:val="nil"/>
              <w:bottom w:val="nil"/>
              <w:right w:val="nil"/>
            </w:tcBorders>
            <w:shd w:val="clear" w:color="auto" w:fill="auto"/>
            <w:vAlign w:val="center"/>
            <w:hideMark/>
          </w:tcPr>
          <w:p w14:paraId="29048219"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867" w:type="pct"/>
            <w:tcBorders>
              <w:top w:val="nil"/>
              <w:left w:val="nil"/>
              <w:bottom w:val="nil"/>
              <w:right w:val="nil"/>
            </w:tcBorders>
            <w:shd w:val="clear" w:color="auto" w:fill="auto"/>
            <w:vAlign w:val="center"/>
            <w:hideMark/>
          </w:tcPr>
          <w:p w14:paraId="2CFFCC8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NGT</w:t>
            </w:r>
          </w:p>
        </w:tc>
        <w:tc>
          <w:tcPr>
            <w:tcW w:w="632" w:type="pct"/>
            <w:tcBorders>
              <w:top w:val="nil"/>
              <w:left w:val="nil"/>
              <w:bottom w:val="nil"/>
              <w:right w:val="nil"/>
            </w:tcBorders>
            <w:shd w:val="clear" w:color="auto" w:fill="auto"/>
            <w:vAlign w:val="center"/>
            <w:hideMark/>
          </w:tcPr>
          <w:p w14:paraId="6C57246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750(31</w:t>
            </w:r>
            <w:r w:rsidRPr="00CE34EE">
              <w:rPr>
                <w:rFonts w:ascii="Times New Roman" w:eastAsia="simsun" w:hAnsi="Times New Roman" w:cs="Times New Roman" w:hint="eastAsia"/>
                <w:kern w:val="0"/>
                <w:sz w:val="21"/>
                <w:szCs w:val="21"/>
              </w:rPr>
              <w:t>.0</w:t>
            </w:r>
            <w:r w:rsidRPr="00CE34EE">
              <w:rPr>
                <w:rFonts w:ascii="Times New Roman" w:eastAsia="simsun" w:hAnsi="Times New Roman" w:cs="Times New Roman"/>
                <w:kern w:val="0"/>
                <w:sz w:val="21"/>
                <w:szCs w:val="21"/>
              </w:rPr>
              <w:t>%)</w:t>
            </w:r>
          </w:p>
        </w:tc>
        <w:tc>
          <w:tcPr>
            <w:tcW w:w="912" w:type="pct"/>
            <w:tcBorders>
              <w:top w:val="nil"/>
              <w:left w:val="nil"/>
              <w:bottom w:val="nil"/>
              <w:right w:val="nil"/>
            </w:tcBorders>
            <w:shd w:val="clear" w:color="auto" w:fill="auto"/>
            <w:vAlign w:val="center"/>
            <w:hideMark/>
          </w:tcPr>
          <w:p w14:paraId="661C3B7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462(30.5%)</w:t>
            </w:r>
          </w:p>
        </w:tc>
        <w:tc>
          <w:tcPr>
            <w:tcW w:w="852" w:type="pct"/>
            <w:tcBorders>
              <w:top w:val="nil"/>
              <w:left w:val="nil"/>
              <w:bottom w:val="nil"/>
              <w:right w:val="nil"/>
            </w:tcBorders>
            <w:shd w:val="clear" w:color="auto" w:fill="auto"/>
            <w:vAlign w:val="center"/>
            <w:hideMark/>
          </w:tcPr>
          <w:p w14:paraId="642218F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288(31.9%)</w:t>
            </w:r>
          </w:p>
        </w:tc>
        <w:tc>
          <w:tcPr>
            <w:tcW w:w="764" w:type="pct"/>
            <w:tcBorders>
              <w:top w:val="nil"/>
              <w:left w:val="nil"/>
              <w:bottom w:val="nil"/>
              <w:right w:val="nil"/>
            </w:tcBorders>
            <w:shd w:val="clear" w:color="auto" w:fill="auto"/>
            <w:vAlign w:val="center"/>
            <w:hideMark/>
          </w:tcPr>
          <w:p w14:paraId="0B24F30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0.462</w:t>
            </w:r>
          </w:p>
        </w:tc>
        <w:tc>
          <w:tcPr>
            <w:tcW w:w="603" w:type="pct"/>
            <w:tcBorders>
              <w:top w:val="nil"/>
              <w:left w:val="nil"/>
              <w:bottom w:val="nil"/>
              <w:right w:val="nil"/>
            </w:tcBorders>
            <w:shd w:val="clear" w:color="auto" w:fill="auto"/>
            <w:vAlign w:val="center"/>
            <w:hideMark/>
          </w:tcPr>
          <w:p w14:paraId="238B527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0.142</w:t>
            </w:r>
          </w:p>
        </w:tc>
      </w:tr>
      <w:tr w:rsidR="008A6B71" w:rsidRPr="00CE34EE" w14:paraId="486CC861" w14:textId="77777777" w:rsidTr="005C5E7A">
        <w:trPr>
          <w:trHeight w:val="259"/>
        </w:trPr>
        <w:tc>
          <w:tcPr>
            <w:tcW w:w="370" w:type="pct"/>
            <w:tcBorders>
              <w:top w:val="nil"/>
              <w:left w:val="nil"/>
              <w:bottom w:val="nil"/>
              <w:right w:val="nil"/>
            </w:tcBorders>
            <w:shd w:val="clear" w:color="auto" w:fill="auto"/>
            <w:vAlign w:val="center"/>
            <w:hideMark/>
          </w:tcPr>
          <w:p w14:paraId="52CEE44D"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867" w:type="pct"/>
            <w:tcBorders>
              <w:top w:val="nil"/>
              <w:left w:val="nil"/>
              <w:bottom w:val="nil"/>
              <w:right w:val="nil"/>
            </w:tcBorders>
            <w:shd w:val="clear" w:color="auto" w:fill="auto"/>
            <w:vAlign w:val="center"/>
            <w:hideMark/>
          </w:tcPr>
          <w:p w14:paraId="66193E0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IGR</w:t>
            </w:r>
          </w:p>
        </w:tc>
        <w:tc>
          <w:tcPr>
            <w:tcW w:w="632" w:type="pct"/>
            <w:tcBorders>
              <w:top w:val="nil"/>
              <w:left w:val="nil"/>
              <w:bottom w:val="nil"/>
              <w:right w:val="nil"/>
            </w:tcBorders>
            <w:shd w:val="clear" w:color="auto" w:fill="auto"/>
            <w:vAlign w:val="center"/>
            <w:hideMark/>
          </w:tcPr>
          <w:p w14:paraId="716D8D7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425(17.6%)</w:t>
            </w:r>
          </w:p>
        </w:tc>
        <w:tc>
          <w:tcPr>
            <w:tcW w:w="912" w:type="pct"/>
            <w:tcBorders>
              <w:top w:val="nil"/>
              <w:left w:val="nil"/>
              <w:bottom w:val="nil"/>
              <w:right w:val="nil"/>
            </w:tcBorders>
            <w:shd w:val="clear" w:color="auto" w:fill="auto"/>
            <w:vAlign w:val="center"/>
            <w:hideMark/>
          </w:tcPr>
          <w:p w14:paraId="12DA441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277(18.3%)</w:t>
            </w:r>
          </w:p>
        </w:tc>
        <w:tc>
          <w:tcPr>
            <w:tcW w:w="852" w:type="pct"/>
            <w:tcBorders>
              <w:top w:val="nil"/>
              <w:left w:val="nil"/>
              <w:bottom w:val="nil"/>
              <w:right w:val="nil"/>
            </w:tcBorders>
            <w:shd w:val="clear" w:color="auto" w:fill="auto"/>
            <w:vAlign w:val="center"/>
            <w:hideMark/>
          </w:tcPr>
          <w:p w14:paraId="5A73D37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148(16.4%)</w:t>
            </w:r>
          </w:p>
        </w:tc>
        <w:tc>
          <w:tcPr>
            <w:tcW w:w="764" w:type="pct"/>
            <w:tcBorders>
              <w:top w:val="nil"/>
              <w:left w:val="nil"/>
              <w:bottom w:val="nil"/>
              <w:right w:val="nil"/>
            </w:tcBorders>
            <w:shd w:val="clear" w:color="auto" w:fill="auto"/>
            <w:vAlign w:val="center"/>
            <w:hideMark/>
          </w:tcPr>
          <w:p w14:paraId="28856324"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603" w:type="pct"/>
            <w:tcBorders>
              <w:top w:val="nil"/>
              <w:left w:val="nil"/>
              <w:bottom w:val="nil"/>
              <w:right w:val="nil"/>
            </w:tcBorders>
            <w:shd w:val="clear" w:color="auto" w:fill="auto"/>
            <w:vAlign w:val="center"/>
            <w:hideMark/>
          </w:tcPr>
          <w:p w14:paraId="203911CE" w14:textId="77777777" w:rsidR="008A6B71" w:rsidRPr="00CE34EE" w:rsidRDefault="008A6B71" w:rsidP="005C5E7A">
            <w:pPr>
              <w:widowControl/>
              <w:jc w:val="left"/>
              <w:rPr>
                <w:rFonts w:ascii="Times New Roman" w:eastAsia="simsun" w:hAnsi="Times New Roman" w:cs="Times New Roman"/>
                <w:kern w:val="0"/>
                <w:sz w:val="21"/>
                <w:szCs w:val="21"/>
              </w:rPr>
            </w:pPr>
          </w:p>
        </w:tc>
      </w:tr>
      <w:tr w:rsidR="008A6B71" w:rsidRPr="00CE34EE" w14:paraId="72933359" w14:textId="77777777" w:rsidTr="005C5E7A">
        <w:trPr>
          <w:trHeight w:val="259"/>
        </w:trPr>
        <w:tc>
          <w:tcPr>
            <w:tcW w:w="370" w:type="pct"/>
            <w:tcBorders>
              <w:top w:val="nil"/>
              <w:left w:val="nil"/>
              <w:bottom w:val="nil"/>
              <w:right w:val="nil"/>
            </w:tcBorders>
            <w:shd w:val="clear" w:color="auto" w:fill="auto"/>
            <w:vAlign w:val="center"/>
            <w:hideMark/>
          </w:tcPr>
          <w:p w14:paraId="10500217"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867" w:type="pct"/>
            <w:tcBorders>
              <w:top w:val="nil"/>
              <w:left w:val="nil"/>
              <w:bottom w:val="nil"/>
              <w:right w:val="nil"/>
            </w:tcBorders>
            <w:shd w:val="clear" w:color="auto" w:fill="auto"/>
            <w:vAlign w:val="center"/>
            <w:hideMark/>
          </w:tcPr>
          <w:p w14:paraId="686CDF7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T2DM</w:t>
            </w:r>
          </w:p>
        </w:tc>
        <w:tc>
          <w:tcPr>
            <w:tcW w:w="632" w:type="pct"/>
            <w:tcBorders>
              <w:top w:val="nil"/>
              <w:left w:val="nil"/>
              <w:bottom w:val="nil"/>
              <w:right w:val="nil"/>
            </w:tcBorders>
            <w:shd w:val="clear" w:color="auto" w:fill="auto"/>
            <w:vAlign w:val="center"/>
            <w:hideMark/>
          </w:tcPr>
          <w:p w14:paraId="33C560B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1245(51.4%)</w:t>
            </w:r>
          </w:p>
        </w:tc>
        <w:tc>
          <w:tcPr>
            <w:tcW w:w="912" w:type="pct"/>
            <w:tcBorders>
              <w:top w:val="nil"/>
              <w:left w:val="nil"/>
              <w:bottom w:val="nil"/>
              <w:right w:val="nil"/>
            </w:tcBorders>
            <w:shd w:val="clear" w:color="auto" w:fill="auto"/>
            <w:vAlign w:val="center"/>
            <w:hideMark/>
          </w:tcPr>
          <w:p w14:paraId="361B7AA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777(51.3%)</w:t>
            </w:r>
          </w:p>
        </w:tc>
        <w:tc>
          <w:tcPr>
            <w:tcW w:w="852" w:type="pct"/>
            <w:tcBorders>
              <w:top w:val="nil"/>
              <w:left w:val="nil"/>
              <w:bottom w:val="nil"/>
              <w:right w:val="nil"/>
            </w:tcBorders>
            <w:shd w:val="clear" w:color="auto" w:fill="auto"/>
            <w:vAlign w:val="center"/>
            <w:hideMark/>
          </w:tcPr>
          <w:p w14:paraId="573D71B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468(51.8%)</w:t>
            </w:r>
          </w:p>
        </w:tc>
        <w:tc>
          <w:tcPr>
            <w:tcW w:w="764" w:type="pct"/>
            <w:tcBorders>
              <w:top w:val="nil"/>
              <w:left w:val="nil"/>
              <w:bottom w:val="nil"/>
              <w:right w:val="nil"/>
            </w:tcBorders>
            <w:shd w:val="clear" w:color="auto" w:fill="auto"/>
            <w:vAlign w:val="center"/>
            <w:hideMark/>
          </w:tcPr>
          <w:p w14:paraId="6B4189BF" w14:textId="77777777" w:rsidR="008A6B71" w:rsidRPr="00CE34EE" w:rsidRDefault="008A6B71" w:rsidP="005C5E7A">
            <w:pPr>
              <w:widowControl/>
              <w:jc w:val="left"/>
              <w:rPr>
                <w:rFonts w:ascii="Times New Roman" w:eastAsia="simsun" w:hAnsi="Times New Roman" w:cs="Times New Roman"/>
                <w:kern w:val="0"/>
                <w:sz w:val="21"/>
                <w:szCs w:val="21"/>
              </w:rPr>
            </w:pPr>
          </w:p>
        </w:tc>
        <w:tc>
          <w:tcPr>
            <w:tcW w:w="603" w:type="pct"/>
            <w:tcBorders>
              <w:top w:val="nil"/>
              <w:left w:val="nil"/>
              <w:bottom w:val="nil"/>
              <w:right w:val="nil"/>
            </w:tcBorders>
            <w:shd w:val="clear" w:color="auto" w:fill="auto"/>
            <w:vAlign w:val="center"/>
            <w:hideMark/>
          </w:tcPr>
          <w:p w14:paraId="4C4E4AAA" w14:textId="77777777" w:rsidR="008A6B71" w:rsidRPr="00CE34EE" w:rsidRDefault="008A6B71" w:rsidP="005C5E7A">
            <w:pPr>
              <w:widowControl/>
              <w:jc w:val="left"/>
              <w:rPr>
                <w:rFonts w:ascii="Times New Roman" w:eastAsia="simsun" w:hAnsi="Times New Roman" w:cs="Times New Roman"/>
                <w:kern w:val="0"/>
                <w:sz w:val="21"/>
                <w:szCs w:val="21"/>
              </w:rPr>
            </w:pPr>
          </w:p>
        </w:tc>
      </w:tr>
      <w:tr w:rsidR="008A6B71" w:rsidRPr="00CE34EE" w14:paraId="2F378644" w14:textId="77777777" w:rsidTr="005C5E7A">
        <w:trPr>
          <w:trHeight w:val="259"/>
        </w:trPr>
        <w:tc>
          <w:tcPr>
            <w:tcW w:w="1237" w:type="pct"/>
            <w:gridSpan w:val="2"/>
            <w:tcBorders>
              <w:top w:val="nil"/>
              <w:left w:val="nil"/>
              <w:bottom w:val="nil"/>
              <w:right w:val="nil"/>
            </w:tcBorders>
            <w:shd w:val="clear" w:color="auto" w:fill="auto"/>
            <w:vAlign w:val="center"/>
            <w:hideMark/>
          </w:tcPr>
          <w:p w14:paraId="1425C42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TC, mmol/L</w:t>
            </w:r>
          </w:p>
        </w:tc>
        <w:tc>
          <w:tcPr>
            <w:tcW w:w="632" w:type="pct"/>
            <w:tcBorders>
              <w:top w:val="nil"/>
              <w:left w:val="nil"/>
              <w:bottom w:val="nil"/>
              <w:right w:val="nil"/>
            </w:tcBorders>
            <w:shd w:val="clear" w:color="auto" w:fill="auto"/>
            <w:vAlign w:val="center"/>
            <w:hideMark/>
          </w:tcPr>
          <w:p w14:paraId="07E22E4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4.9±1.2</w:t>
            </w:r>
          </w:p>
        </w:tc>
        <w:tc>
          <w:tcPr>
            <w:tcW w:w="912" w:type="pct"/>
            <w:tcBorders>
              <w:top w:val="nil"/>
              <w:left w:val="nil"/>
              <w:bottom w:val="nil"/>
              <w:right w:val="nil"/>
            </w:tcBorders>
            <w:shd w:val="clear" w:color="auto" w:fill="auto"/>
            <w:vAlign w:val="center"/>
            <w:hideMark/>
          </w:tcPr>
          <w:p w14:paraId="0B16698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4.9±1.2</w:t>
            </w:r>
          </w:p>
        </w:tc>
        <w:tc>
          <w:tcPr>
            <w:tcW w:w="852" w:type="pct"/>
            <w:tcBorders>
              <w:top w:val="nil"/>
              <w:left w:val="nil"/>
              <w:bottom w:val="nil"/>
              <w:right w:val="nil"/>
            </w:tcBorders>
            <w:shd w:val="clear" w:color="auto" w:fill="auto"/>
            <w:vAlign w:val="center"/>
            <w:hideMark/>
          </w:tcPr>
          <w:p w14:paraId="75DA628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4.9±1.3</w:t>
            </w:r>
          </w:p>
        </w:tc>
        <w:tc>
          <w:tcPr>
            <w:tcW w:w="764" w:type="pct"/>
            <w:tcBorders>
              <w:top w:val="nil"/>
              <w:left w:val="nil"/>
              <w:bottom w:val="nil"/>
              <w:right w:val="nil"/>
            </w:tcBorders>
            <w:shd w:val="clear" w:color="auto" w:fill="auto"/>
            <w:vAlign w:val="center"/>
            <w:hideMark/>
          </w:tcPr>
          <w:p w14:paraId="5603187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0.973</w:t>
            </w:r>
          </w:p>
        </w:tc>
        <w:tc>
          <w:tcPr>
            <w:tcW w:w="603" w:type="pct"/>
            <w:tcBorders>
              <w:top w:val="nil"/>
              <w:left w:val="nil"/>
              <w:bottom w:val="nil"/>
              <w:right w:val="nil"/>
            </w:tcBorders>
            <w:shd w:val="clear" w:color="auto" w:fill="auto"/>
            <w:vAlign w:val="center"/>
            <w:hideMark/>
          </w:tcPr>
          <w:p w14:paraId="4FCE0F8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0.348</w:t>
            </w:r>
          </w:p>
        </w:tc>
      </w:tr>
      <w:tr w:rsidR="008A6B71" w:rsidRPr="00CE34EE" w14:paraId="1A7679D1" w14:textId="77777777" w:rsidTr="005C5E7A">
        <w:trPr>
          <w:trHeight w:val="259"/>
        </w:trPr>
        <w:tc>
          <w:tcPr>
            <w:tcW w:w="1237" w:type="pct"/>
            <w:gridSpan w:val="2"/>
            <w:tcBorders>
              <w:top w:val="nil"/>
              <w:left w:val="nil"/>
              <w:bottom w:val="nil"/>
              <w:right w:val="nil"/>
            </w:tcBorders>
            <w:shd w:val="clear" w:color="auto" w:fill="auto"/>
            <w:vAlign w:val="center"/>
            <w:hideMark/>
          </w:tcPr>
          <w:p w14:paraId="0026A3B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TG, mmol/L</w:t>
            </w:r>
          </w:p>
        </w:tc>
        <w:tc>
          <w:tcPr>
            <w:tcW w:w="632" w:type="pct"/>
            <w:tcBorders>
              <w:top w:val="nil"/>
              <w:left w:val="nil"/>
              <w:bottom w:val="nil"/>
              <w:right w:val="nil"/>
            </w:tcBorders>
            <w:shd w:val="clear" w:color="auto" w:fill="auto"/>
            <w:vAlign w:val="center"/>
            <w:hideMark/>
          </w:tcPr>
          <w:p w14:paraId="6563621E"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1.4(1.0-2.2)</w:t>
            </w:r>
          </w:p>
        </w:tc>
        <w:tc>
          <w:tcPr>
            <w:tcW w:w="912" w:type="pct"/>
            <w:tcBorders>
              <w:top w:val="nil"/>
              <w:left w:val="nil"/>
              <w:bottom w:val="nil"/>
              <w:right w:val="nil"/>
            </w:tcBorders>
            <w:shd w:val="clear" w:color="auto" w:fill="auto"/>
            <w:vAlign w:val="center"/>
            <w:hideMark/>
          </w:tcPr>
          <w:p w14:paraId="30B8136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1.4(1.0-2.1)</w:t>
            </w:r>
          </w:p>
        </w:tc>
        <w:tc>
          <w:tcPr>
            <w:tcW w:w="852" w:type="pct"/>
            <w:tcBorders>
              <w:top w:val="nil"/>
              <w:left w:val="nil"/>
              <w:bottom w:val="nil"/>
              <w:right w:val="nil"/>
            </w:tcBorders>
            <w:shd w:val="clear" w:color="auto" w:fill="auto"/>
            <w:vAlign w:val="center"/>
            <w:hideMark/>
          </w:tcPr>
          <w:p w14:paraId="20CD645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1.4(1.0-2.3)</w:t>
            </w:r>
          </w:p>
        </w:tc>
        <w:tc>
          <w:tcPr>
            <w:tcW w:w="764" w:type="pct"/>
            <w:tcBorders>
              <w:top w:val="nil"/>
              <w:left w:val="nil"/>
              <w:bottom w:val="nil"/>
              <w:right w:val="nil"/>
            </w:tcBorders>
            <w:shd w:val="clear" w:color="auto" w:fill="auto"/>
            <w:vAlign w:val="center"/>
            <w:hideMark/>
          </w:tcPr>
          <w:p w14:paraId="028EEBC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0.632</w:t>
            </w:r>
          </w:p>
        </w:tc>
        <w:tc>
          <w:tcPr>
            <w:tcW w:w="603" w:type="pct"/>
            <w:tcBorders>
              <w:top w:val="nil"/>
              <w:left w:val="nil"/>
              <w:bottom w:val="nil"/>
              <w:right w:val="nil"/>
            </w:tcBorders>
            <w:shd w:val="clear" w:color="auto" w:fill="auto"/>
            <w:vAlign w:val="center"/>
            <w:hideMark/>
          </w:tcPr>
          <w:p w14:paraId="3FF7A4B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0.271</w:t>
            </w:r>
          </w:p>
        </w:tc>
      </w:tr>
      <w:tr w:rsidR="008A6B71" w:rsidRPr="00CE34EE" w14:paraId="7113CE97" w14:textId="77777777" w:rsidTr="005C5E7A">
        <w:trPr>
          <w:trHeight w:val="259"/>
        </w:trPr>
        <w:tc>
          <w:tcPr>
            <w:tcW w:w="1237" w:type="pct"/>
            <w:gridSpan w:val="2"/>
            <w:tcBorders>
              <w:top w:val="nil"/>
              <w:left w:val="nil"/>
              <w:bottom w:val="nil"/>
              <w:right w:val="nil"/>
            </w:tcBorders>
            <w:shd w:val="clear" w:color="auto" w:fill="auto"/>
            <w:vAlign w:val="center"/>
            <w:hideMark/>
          </w:tcPr>
          <w:p w14:paraId="4E2C0B0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HDL-c, mmol/L</w:t>
            </w:r>
          </w:p>
        </w:tc>
        <w:tc>
          <w:tcPr>
            <w:tcW w:w="632" w:type="pct"/>
            <w:tcBorders>
              <w:top w:val="nil"/>
              <w:left w:val="nil"/>
              <w:bottom w:val="nil"/>
              <w:right w:val="nil"/>
            </w:tcBorders>
            <w:shd w:val="clear" w:color="auto" w:fill="auto"/>
            <w:vAlign w:val="center"/>
            <w:hideMark/>
          </w:tcPr>
          <w:p w14:paraId="0AB0366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1.3±0.4</w:t>
            </w:r>
          </w:p>
        </w:tc>
        <w:tc>
          <w:tcPr>
            <w:tcW w:w="912" w:type="pct"/>
            <w:tcBorders>
              <w:top w:val="nil"/>
              <w:left w:val="nil"/>
              <w:bottom w:val="nil"/>
              <w:right w:val="nil"/>
            </w:tcBorders>
            <w:shd w:val="clear" w:color="auto" w:fill="auto"/>
            <w:vAlign w:val="center"/>
            <w:hideMark/>
          </w:tcPr>
          <w:p w14:paraId="2523067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1.3±0.4</w:t>
            </w:r>
          </w:p>
        </w:tc>
        <w:tc>
          <w:tcPr>
            <w:tcW w:w="852" w:type="pct"/>
            <w:tcBorders>
              <w:top w:val="nil"/>
              <w:left w:val="nil"/>
              <w:bottom w:val="nil"/>
              <w:right w:val="nil"/>
            </w:tcBorders>
            <w:shd w:val="clear" w:color="auto" w:fill="auto"/>
            <w:vAlign w:val="center"/>
            <w:hideMark/>
          </w:tcPr>
          <w:p w14:paraId="4BBC24A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1.3±0.4</w:t>
            </w:r>
          </w:p>
        </w:tc>
        <w:tc>
          <w:tcPr>
            <w:tcW w:w="764" w:type="pct"/>
            <w:tcBorders>
              <w:top w:val="nil"/>
              <w:left w:val="nil"/>
              <w:bottom w:val="nil"/>
              <w:right w:val="nil"/>
            </w:tcBorders>
            <w:shd w:val="clear" w:color="auto" w:fill="auto"/>
            <w:vAlign w:val="center"/>
            <w:hideMark/>
          </w:tcPr>
          <w:p w14:paraId="0BD5F1B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0.679</w:t>
            </w:r>
          </w:p>
        </w:tc>
        <w:tc>
          <w:tcPr>
            <w:tcW w:w="603" w:type="pct"/>
            <w:tcBorders>
              <w:top w:val="nil"/>
              <w:left w:val="nil"/>
              <w:bottom w:val="nil"/>
              <w:right w:val="nil"/>
            </w:tcBorders>
            <w:shd w:val="clear" w:color="auto" w:fill="auto"/>
            <w:vAlign w:val="center"/>
            <w:hideMark/>
          </w:tcPr>
          <w:p w14:paraId="29A66F9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0.823</w:t>
            </w:r>
          </w:p>
        </w:tc>
      </w:tr>
      <w:tr w:rsidR="008A6B71" w:rsidRPr="00CE34EE" w14:paraId="2D929BE6" w14:textId="77777777" w:rsidTr="005C5E7A">
        <w:trPr>
          <w:trHeight w:val="259"/>
        </w:trPr>
        <w:tc>
          <w:tcPr>
            <w:tcW w:w="1237" w:type="pct"/>
            <w:gridSpan w:val="2"/>
            <w:tcBorders>
              <w:top w:val="nil"/>
              <w:left w:val="nil"/>
              <w:bottom w:val="nil"/>
              <w:right w:val="nil"/>
            </w:tcBorders>
            <w:shd w:val="clear" w:color="auto" w:fill="auto"/>
            <w:vAlign w:val="center"/>
            <w:hideMark/>
          </w:tcPr>
          <w:p w14:paraId="1FE975C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LDL-c, mmol/L</w:t>
            </w:r>
          </w:p>
        </w:tc>
        <w:tc>
          <w:tcPr>
            <w:tcW w:w="632" w:type="pct"/>
            <w:tcBorders>
              <w:top w:val="nil"/>
              <w:left w:val="nil"/>
              <w:bottom w:val="nil"/>
              <w:right w:val="nil"/>
            </w:tcBorders>
            <w:shd w:val="clear" w:color="auto" w:fill="auto"/>
            <w:vAlign w:val="center"/>
            <w:hideMark/>
          </w:tcPr>
          <w:p w14:paraId="5A586E7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2.8±0.9</w:t>
            </w:r>
          </w:p>
        </w:tc>
        <w:tc>
          <w:tcPr>
            <w:tcW w:w="912" w:type="pct"/>
            <w:tcBorders>
              <w:top w:val="nil"/>
              <w:left w:val="nil"/>
              <w:bottom w:val="nil"/>
              <w:right w:val="nil"/>
            </w:tcBorders>
            <w:shd w:val="clear" w:color="auto" w:fill="auto"/>
            <w:vAlign w:val="center"/>
            <w:hideMark/>
          </w:tcPr>
          <w:p w14:paraId="0D92D241"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2.9±0.9</w:t>
            </w:r>
          </w:p>
        </w:tc>
        <w:tc>
          <w:tcPr>
            <w:tcW w:w="852" w:type="pct"/>
            <w:tcBorders>
              <w:top w:val="nil"/>
              <w:left w:val="nil"/>
              <w:bottom w:val="nil"/>
              <w:right w:val="nil"/>
            </w:tcBorders>
            <w:shd w:val="clear" w:color="auto" w:fill="auto"/>
            <w:vAlign w:val="center"/>
            <w:hideMark/>
          </w:tcPr>
          <w:p w14:paraId="5498C73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w:t>
            </w:r>
            <w:r w:rsidRPr="00CE34EE">
              <w:rPr>
                <w:rFonts w:ascii="Times New Roman" w:eastAsia="simsun" w:hAnsi="Times New Roman" w:cs="Times New Roman" w:hint="eastAsia"/>
                <w:kern w:val="0"/>
                <w:sz w:val="21"/>
                <w:szCs w:val="21"/>
              </w:rPr>
              <w:t>8</w:t>
            </w:r>
            <w:r w:rsidRPr="00CE34EE">
              <w:rPr>
                <w:rFonts w:ascii="Times New Roman" w:eastAsia="simsun" w:hAnsi="Times New Roman" w:cs="Times New Roman"/>
                <w:kern w:val="0"/>
                <w:sz w:val="21"/>
                <w:szCs w:val="21"/>
              </w:rPr>
              <w:t>±0.9</w:t>
            </w:r>
          </w:p>
        </w:tc>
        <w:tc>
          <w:tcPr>
            <w:tcW w:w="764" w:type="pct"/>
            <w:tcBorders>
              <w:top w:val="nil"/>
              <w:left w:val="nil"/>
              <w:bottom w:val="nil"/>
              <w:right w:val="nil"/>
            </w:tcBorders>
            <w:shd w:val="clear" w:color="auto" w:fill="auto"/>
            <w:vAlign w:val="center"/>
            <w:hideMark/>
          </w:tcPr>
          <w:p w14:paraId="041FDE1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0.018</w:t>
            </w:r>
          </w:p>
        </w:tc>
        <w:tc>
          <w:tcPr>
            <w:tcW w:w="603" w:type="pct"/>
            <w:tcBorders>
              <w:top w:val="nil"/>
              <w:left w:val="nil"/>
              <w:bottom w:val="nil"/>
              <w:right w:val="nil"/>
            </w:tcBorders>
            <w:shd w:val="clear" w:color="auto" w:fill="auto"/>
            <w:vAlign w:val="center"/>
            <w:hideMark/>
          </w:tcPr>
          <w:p w14:paraId="55976F3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0.242</w:t>
            </w:r>
          </w:p>
        </w:tc>
      </w:tr>
      <w:tr w:rsidR="008A6B71" w:rsidRPr="00CE34EE" w14:paraId="3A92030C" w14:textId="77777777" w:rsidTr="005C5E7A">
        <w:trPr>
          <w:trHeight w:val="259"/>
        </w:trPr>
        <w:tc>
          <w:tcPr>
            <w:tcW w:w="1237" w:type="pct"/>
            <w:gridSpan w:val="2"/>
            <w:tcBorders>
              <w:top w:val="nil"/>
              <w:left w:val="nil"/>
              <w:bottom w:val="nil"/>
              <w:right w:val="nil"/>
            </w:tcBorders>
            <w:shd w:val="clear" w:color="auto" w:fill="auto"/>
            <w:vAlign w:val="center"/>
            <w:hideMark/>
          </w:tcPr>
          <w:p w14:paraId="6C739740"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ALT, U/L</w:t>
            </w:r>
          </w:p>
        </w:tc>
        <w:tc>
          <w:tcPr>
            <w:tcW w:w="632" w:type="pct"/>
            <w:tcBorders>
              <w:top w:val="nil"/>
              <w:left w:val="nil"/>
              <w:bottom w:val="nil"/>
              <w:right w:val="nil"/>
            </w:tcBorders>
            <w:shd w:val="clear" w:color="auto" w:fill="auto"/>
            <w:vAlign w:val="center"/>
            <w:hideMark/>
          </w:tcPr>
          <w:p w14:paraId="297E642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16(11-26)</w:t>
            </w:r>
          </w:p>
        </w:tc>
        <w:tc>
          <w:tcPr>
            <w:tcW w:w="912" w:type="pct"/>
            <w:tcBorders>
              <w:top w:val="nil"/>
              <w:left w:val="nil"/>
              <w:bottom w:val="nil"/>
              <w:right w:val="nil"/>
            </w:tcBorders>
            <w:shd w:val="clear" w:color="auto" w:fill="auto"/>
            <w:vAlign w:val="center"/>
            <w:hideMark/>
          </w:tcPr>
          <w:p w14:paraId="70D4968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13(9-20)</w:t>
            </w:r>
          </w:p>
        </w:tc>
        <w:tc>
          <w:tcPr>
            <w:tcW w:w="852" w:type="pct"/>
            <w:tcBorders>
              <w:top w:val="nil"/>
              <w:left w:val="nil"/>
              <w:bottom w:val="nil"/>
              <w:right w:val="nil"/>
            </w:tcBorders>
            <w:shd w:val="clear" w:color="auto" w:fill="auto"/>
            <w:vAlign w:val="center"/>
            <w:hideMark/>
          </w:tcPr>
          <w:p w14:paraId="269F0CD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23(16-32)</w:t>
            </w:r>
          </w:p>
        </w:tc>
        <w:tc>
          <w:tcPr>
            <w:tcW w:w="764" w:type="pct"/>
            <w:tcBorders>
              <w:top w:val="nil"/>
              <w:left w:val="nil"/>
              <w:bottom w:val="nil"/>
              <w:right w:val="nil"/>
            </w:tcBorders>
            <w:shd w:val="clear" w:color="auto" w:fill="auto"/>
            <w:vAlign w:val="center"/>
            <w:hideMark/>
          </w:tcPr>
          <w:p w14:paraId="3EBC414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57217BA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34DC1263" w14:textId="77777777" w:rsidTr="005C5E7A">
        <w:trPr>
          <w:trHeight w:val="259"/>
        </w:trPr>
        <w:tc>
          <w:tcPr>
            <w:tcW w:w="1237" w:type="pct"/>
            <w:gridSpan w:val="2"/>
            <w:tcBorders>
              <w:top w:val="nil"/>
              <w:left w:val="nil"/>
              <w:bottom w:val="nil"/>
              <w:right w:val="nil"/>
            </w:tcBorders>
            <w:shd w:val="clear" w:color="auto" w:fill="auto"/>
            <w:vAlign w:val="center"/>
            <w:hideMark/>
          </w:tcPr>
          <w:p w14:paraId="0E8BB87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AST, U/L</w:t>
            </w:r>
          </w:p>
        </w:tc>
        <w:tc>
          <w:tcPr>
            <w:tcW w:w="632" w:type="pct"/>
            <w:tcBorders>
              <w:top w:val="nil"/>
              <w:left w:val="nil"/>
              <w:bottom w:val="nil"/>
              <w:right w:val="nil"/>
            </w:tcBorders>
            <w:shd w:val="clear" w:color="auto" w:fill="auto"/>
            <w:vAlign w:val="center"/>
            <w:hideMark/>
          </w:tcPr>
          <w:p w14:paraId="2131075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19(13-25)</w:t>
            </w:r>
          </w:p>
        </w:tc>
        <w:tc>
          <w:tcPr>
            <w:tcW w:w="912" w:type="pct"/>
            <w:tcBorders>
              <w:top w:val="nil"/>
              <w:left w:val="nil"/>
              <w:bottom w:val="nil"/>
              <w:right w:val="nil"/>
            </w:tcBorders>
            <w:shd w:val="clear" w:color="auto" w:fill="auto"/>
            <w:vAlign w:val="center"/>
            <w:hideMark/>
          </w:tcPr>
          <w:p w14:paraId="70F3B1C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16(11-23)</w:t>
            </w:r>
          </w:p>
        </w:tc>
        <w:tc>
          <w:tcPr>
            <w:tcW w:w="852" w:type="pct"/>
            <w:tcBorders>
              <w:top w:val="nil"/>
              <w:left w:val="nil"/>
              <w:bottom w:val="nil"/>
              <w:right w:val="nil"/>
            </w:tcBorders>
            <w:shd w:val="clear" w:color="auto" w:fill="auto"/>
            <w:vAlign w:val="center"/>
            <w:hideMark/>
          </w:tcPr>
          <w:p w14:paraId="4FF908D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22(17-29)</w:t>
            </w:r>
          </w:p>
        </w:tc>
        <w:tc>
          <w:tcPr>
            <w:tcW w:w="764" w:type="pct"/>
            <w:tcBorders>
              <w:top w:val="nil"/>
              <w:left w:val="nil"/>
              <w:bottom w:val="nil"/>
              <w:right w:val="nil"/>
            </w:tcBorders>
            <w:shd w:val="clear" w:color="auto" w:fill="auto"/>
            <w:vAlign w:val="center"/>
            <w:hideMark/>
          </w:tcPr>
          <w:p w14:paraId="1FD44A2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2E2DF9F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3017642D" w14:textId="77777777" w:rsidTr="005C5E7A">
        <w:trPr>
          <w:trHeight w:val="259"/>
        </w:trPr>
        <w:tc>
          <w:tcPr>
            <w:tcW w:w="1237" w:type="pct"/>
            <w:gridSpan w:val="2"/>
            <w:tcBorders>
              <w:top w:val="nil"/>
              <w:left w:val="nil"/>
              <w:bottom w:val="nil"/>
              <w:right w:val="nil"/>
            </w:tcBorders>
            <w:shd w:val="clear" w:color="auto" w:fill="auto"/>
            <w:vAlign w:val="center"/>
            <w:hideMark/>
          </w:tcPr>
          <w:p w14:paraId="79BA31A2"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GGT, U/L</w:t>
            </w:r>
          </w:p>
        </w:tc>
        <w:tc>
          <w:tcPr>
            <w:tcW w:w="632" w:type="pct"/>
            <w:tcBorders>
              <w:top w:val="nil"/>
              <w:left w:val="nil"/>
              <w:bottom w:val="nil"/>
              <w:right w:val="nil"/>
            </w:tcBorders>
            <w:shd w:val="clear" w:color="auto" w:fill="auto"/>
            <w:vAlign w:val="center"/>
            <w:hideMark/>
          </w:tcPr>
          <w:p w14:paraId="770F139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25(16-45)</w:t>
            </w:r>
          </w:p>
        </w:tc>
        <w:tc>
          <w:tcPr>
            <w:tcW w:w="912" w:type="pct"/>
            <w:tcBorders>
              <w:top w:val="nil"/>
              <w:left w:val="nil"/>
              <w:bottom w:val="nil"/>
              <w:right w:val="nil"/>
            </w:tcBorders>
            <w:shd w:val="clear" w:color="auto" w:fill="auto"/>
            <w:vAlign w:val="center"/>
            <w:hideMark/>
          </w:tcPr>
          <w:p w14:paraId="186FEF9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22(15-34)</w:t>
            </w:r>
          </w:p>
        </w:tc>
        <w:tc>
          <w:tcPr>
            <w:tcW w:w="852" w:type="pct"/>
            <w:tcBorders>
              <w:top w:val="nil"/>
              <w:left w:val="nil"/>
              <w:bottom w:val="nil"/>
              <w:right w:val="nil"/>
            </w:tcBorders>
            <w:shd w:val="clear" w:color="auto" w:fill="auto"/>
            <w:vAlign w:val="center"/>
            <w:hideMark/>
          </w:tcPr>
          <w:p w14:paraId="1948067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37(20-65)</w:t>
            </w:r>
          </w:p>
        </w:tc>
        <w:tc>
          <w:tcPr>
            <w:tcW w:w="764" w:type="pct"/>
            <w:tcBorders>
              <w:top w:val="nil"/>
              <w:left w:val="nil"/>
              <w:bottom w:val="nil"/>
              <w:right w:val="nil"/>
            </w:tcBorders>
            <w:shd w:val="clear" w:color="auto" w:fill="auto"/>
            <w:vAlign w:val="center"/>
            <w:hideMark/>
          </w:tcPr>
          <w:p w14:paraId="7B2CF86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0742FE0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31012CEA" w14:textId="77777777" w:rsidTr="005C5E7A">
        <w:trPr>
          <w:trHeight w:val="259"/>
        </w:trPr>
        <w:tc>
          <w:tcPr>
            <w:tcW w:w="1237" w:type="pct"/>
            <w:gridSpan w:val="2"/>
            <w:tcBorders>
              <w:top w:val="nil"/>
              <w:left w:val="nil"/>
              <w:bottom w:val="nil"/>
              <w:right w:val="nil"/>
            </w:tcBorders>
            <w:shd w:val="clear" w:color="auto" w:fill="auto"/>
            <w:vAlign w:val="center"/>
            <w:hideMark/>
          </w:tcPr>
          <w:p w14:paraId="0C6AD6D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UA, μmol/L</w:t>
            </w:r>
          </w:p>
        </w:tc>
        <w:tc>
          <w:tcPr>
            <w:tcW w:w="632" w:type="pct"/>
            <w:tcBorders>
              <w:top w:val="nil"/>
              <w:left w:val="nil"/>
              <w:bottom w:val="nil"/>
              <w:right w:val="nil"/>
            </w:tcBorders>
            <w:shd w:val="clear" w:color="auto" w:fill="auto"/>
            <w:vAlign w:val="center"/>
            <w:hideMark/>
          </w:tcPr>
          <w:p w14:paraId="79C083F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299.8±95.7</w:t>
            </w:r>
          </w:p>
        </w:tc>
        <w:tc>
          <w:tcPr>
            <w:tcW w:w="912" w:type="pct"/>
            <w:tcBorders>
              <w:top w:val="nil"/>
              <w:left w:val="nil"/>
              <w:bottom w:val="nil"/>
              <w:right w:val="nil"/>
            </w:tcBorders>
            <w:shd w:val="clear" w:color="auto" w:fill="auto"/>
            <w:vAlign w:val="center"/>
            <w:hideMark/>
          </w:tcPr>
          <w:p w14:paraId="69938BB8"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301.1±88.8</w:t>
            </w:r>
          </w:p>
        </w:tc>
        <w:tc>
          <w:tcPr>
            <w:tcW w:w="852" w:type="pct"/>
            <w:tcBorders>
              <w:top w:val="nil"/>
              <w:left w:val="nil"/>
              <w:bottom w:val="nil"/>
              <w:right w:val="nil"/>
            </w:tcBorders>
            <w:shd w:val="clear" w:color="auto" w:fill="auto"/>
            <w:vAlign w:val="center"/>
            <w:hideMark/>
          </w:tcPr>
          <w:p w14:paraId="5C640EBF"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297.6±106.2</w:t>
            </w:r>
          </w:p>
        </w:tc>
        <w:tc>
          <w:tcPr>
            <w:tcW w:w="764" w:type="pct"/>
            <w:tcBorders>
              <w:top w:val="nil"/>
              <w:left w:val="nil"/>
              <w:bottom w:val="nil"/>
              <w:right w:val="nil"/>
            </w:tcBorders>
            <w:shd w:val="clear" w:color="auto" w:fill="auto"/>
            <w:vAlign w:val="center"/>
            <w:hideMark/>
          </w:tcPr>
          <w:p w14:paraId="0596ADB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0.387</w:t>
            </w:r>
          </w:p>
        </w:tc>
        <w:tc>
          <w:tcPr>
            <w:tcW w:w="603" w:type="pct"/>
            <w:tcBorders>
              <w:top w:val="nil"/>
              <w:left w:val="nil"/>
              <w:bottom w:val="nil"/>
              <w:right w:val="nil"/>
            </w:tcBorders>
            <w:shd w:val="clear" w:color="auto" w:fill="auto"/>
            <w:vAlign w:val="center"/>
            <w:hideMark/>
          </w:tcPr>
          <w:p w14:paraId="0093611C"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0.344</w:t>
            </w:r>
          </w:p>
        </w:tc>
      </w:tr>
      <w:tr w:rsidR="008A6B71" w:rsidRPr="00CE34EE" w14:paraId="7816EF99" w14:textId="77777777" w:rsidTr="005C5E7A">
        <w:trPr>
          <w:trHeight w:val="259"/>
        </w:trPr>
        <w:tc>
          <w:tcPr>
            <w:tcW w:w="1237" w:type="pct"/>
            <w:gridSpan w:val="2"/>
            <w:tcBorders>
              <w:top w:val="nil"/>
              <w:left w:val="nil"/>
              <w:bottom w:val="nil"/>
              <w:right w:val="nil"/>
            </w:tcBorders>
            <w:shd w:val="clear" w:color="auto" w:fill="auto"/>
            <w:vAlign w:val="center"/>
            <w:hideMark/>
          </w:tcPr>
          <w:p w14:paraId="1524DA43"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NAFLD,n(%)</w:t>
            </w:r>
          </w:p>
        </w:tc>
        <w:tc>
          <w:tcPr>
            <w:tcW w:w="632" w:type="pct"/>
            <w:tcBorders>
              <w:top w:val="nil"/>
              <w:left w:val="nil"/>
              <w:bottom w:val="nil"/>
              <w:right w:val="nil"/>
            </w:tcBorders>
            <w:shd w:val="clear" w:color="auto" w:fill="auto"/>
            <w:vAlign w:val="center"/>
            <w:hideMark/>
          </w:tcPr>
          <w:p w14:paraId="41D605B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1050(43.4%)</w:t>
            </w:r>
          </w:p>
        </w:tc>
        <w:tc>
          <w:tcPr>
            <w:tcW w:w="912" w:type="pct"/>
            <w:tcBorders>
              <w:top w:val="nil"/>
              <w:left w:val="nil"/>
              <w:bottom w:val="nil"/>
              <w:right w:val="nil"/>
            </w:tcBorders>
            <w:shd w:val="clear" w:color="auto" w:fill="auto"/>
            <w:vAlign w:val="center"/>
            <w:hideMark/>
          </w:tcPr>
          <w:p w14:paraId="4AA6C0C5"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545(35.9%)</w:t>
            </w:r>
          </w:p>
        </w:tc>
        <w:tc>
          <w:tcPr>
            <w:tcW w:w="852" w:type="pct"/>
            <w:tcBorders>
              <w:top w:val="nil"/>
              <w:left w:val="nil"/>
              <w:bottom w:val="nil"/>
              <w:right w:val="nil"/>
            </w:tcBorders>
            <w:shd w:val="clear" w:color="auto" w:fill="auto"/>
            <w:vAlign w:val="center"/>
            <w:hideMark/>
          </w:tcPr>
          <w:p w14:paraId="7A3E2206"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505(55.9%)</w:t>
            </w:r>
          </w:p>
        </w:tc>
        <w:tc>
          <w:tcPr>
            <w:tcW w:w="764" w:type="pct"/>
            <w:tcBorders>
              <w:top w:val="nil"/>
              <w:left w:val="nil"/>
              <w:bottom w:val="nil"/>
              <w:right w:val="nil"/>
            </w:tcBorders>
            <w:shd w:val="clear" w:color="auto" w:fill="auto"/>
            <w:vAlign w:val="center"/>
            <w:hideMark/>
          </w:tcPr>
          <w:p w14:paraId="3CAC45E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nil"/>
              <w:right w:val="nil"/>
            </w:tcBorders>
            <w:shd w:val="clear" w:color="auto" w:fill="auto"/>
            <w:vAlign w:val="center"/>
            <w:hideMark/>
          </w:tcPr>
          <w:p w14:paraId="380377C7"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3276386A" w14:textId="77777777" w:rsidTr="005C5E7A">
        <w:trPr>
          <w:trHeight w:val="259"/>
        </w:trPr>
        <w:tc>
          <w:tcPr>
            <w:tcW w:w="1237" w:type="pct"/>
            <w:gridSpan w:val="2"/>
            <w:tcBorders>
              <w:top w:val="nil"/>
              <w:left w:val="nil"/>
              <w:bottom w:val="single" w:sz="8" w:space="0" w:color="auto"/>
              <w:right w:val="nil"/>
            </w:tcBorders>
            <w:shd w:val="clear" w:color="auto" w:fill="auto"/>
            <w:vAlign w:val="center"/>
            <w:hideMark/>
          </w:tcPr>
          <w:p w14:paraId="22F2A669"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LFC, %</w:t>
            </w:r>
          </w:p>
        </w:tc>
        <w:tc>
          <w:tcPr>
            <w:tcW w:w="632" w:type="pct"/>
            <w:tcBorders>
              <w:top w:val="nil"/>
              <w:left w:val="nil"/>
              <w:bottom w:val="single" w:sz="8" w:space="0" w:color="auto"/>
              <w:right w:val="nil"/>
            </w:tcBorders>
            <w:shd w:val="clear" w:color="auto" w:fill="auto"/>
            <w:vAlign w:val="center"/>
            <w:hideMark/>
          </w:tcPr>
          <w:p w14:paraId="51E6DE4A"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12.3(7.1-21</w:t>
            </w:r>
            <w:r w:rsidRPr="00CE34EE">
              <w:rPr>
                <w:rFonts w:ascii="Times New Roman" w:eastAsia="simsun" w:hAnsi="Times New Roman" w:cs="Times New Roman" w:hint="eastAsia"/>
                <w:kern w:val="0"/>
                <w:sz w:val="21"/>
                <w:szCs w:val="21"/>
              </w:rPr>
              <w:t>.0</w:t>
            </w:r>
            <w:r w:rsidRPr="00CE34EE">
              <w:rPr>
                <w:rFonts w:ascii="Times New Roman" w:eastAsia="simsun" w:hAnsi="Times New Roman" w:cs="Times New Roman"/>
                <w:kern w:val="0"/>
                <w:sz w:val="21"/>
                <w:szCs w:val="21"/>
              </w:rPr>
              <w:t>)</w:t>
            </w:r>
          </w:p>
        </w:tc>
        <w:tc>
          <w:tcPr>
            <w:tcW w:w="912" w:type="pct"/>
            <w:tcBorders>
              <w:top w:val="nil"/>
              <w:left w:val="nil"/>
              <w:bottom w:val="single" w:sz="8" w:space="0" w:color="auto"/>
              <w:right w:val="nil"/>
            </w:tcBorders>
            <w:shd w:val="clear" w:color="auto" w:fill="auto"/>
            <w:vAlign w:val="center"/>
            <w:hideMark/>
          </w:tcPr>
          <w:p w14:paraId="20EA960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10.9(6.6-19.4)</w:t>
            </w:r>
          </w:p>
        </w:tc>
        <w:tc>
          <w:tcPr>
            <w:tcW w:w="852" w:type="pct"/>
            <w:tcBorders>
              <w:top w:val="nil"/>
              <w:left w:val="nil"/>
              <w:bottom w:val="single" w:sz="8" w:space="0" w:color="auto"/>
              <w:right w:val="nil"/>
            </w:tcBorders>
            <w:shd w:val="clear" w:color="auto" w:fill="auto"/>
            <w:vAlign w:val="center"/>
            <w:hideMark/>
          </w:tcPr>
          <w:p w14:paraId="628B2A0B"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14.4(8.3-23.9)</w:t>
            </w:r>
          </w:p>
        </w:tc>
        <w:tc>
          <w:tcPr>
            <w:tcW w:w="764" w:type="pct"/>
            <w:tcBorders>
              <w:top w:val="nil"/>
              <w:left w:val="nil"/>
              <w:bottom w:val="single" w:sz="8" w:space="0" w:color="auto"/>
              <w:right w:val="nil"/>
            </w:tcBorders>
            <w:shd w:val="clear" w:color="auto" w:fill="auto"/>
            <w:vAlign w:val="center"/>
            <w:hideMark/>
          </w:tcPr>
          <w:p w14:paraId="0FD8C01D"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c>
          <w:tcPr>
            <w:tcW w:w="603" w:type="pct"/>
            <w:tcBorders>
              <w:top w:val="nil"/>
              <w:left w:val="nil"/>
              <w:bottom w:val="single" w:sz="8" w:space="0" w:color="auto"/>
              <w:right w:val="nil"/>
            </w:tcBorders>
            <w:shd w:val="clear" w:color="auto" w:fill="auto"/>
            <w:vAlign w:val="center"/>
            <w:hideMark/>
          </w:tcPr>
          <w:p w14:paraId="094EE364" w14:textId="77777777" w:rsidR="008A6B71" w:rsidRPr="00CE34EE" w:rsidRDefault="008A6B71" w:rsidP="005C5E7A">
            <w:pPr>
              <w:widowControl/>
              <w:jc w:val="left"/>
              <w:rPr>
                <w:rFonts w:ascii="Times New Roman" w:eastAsia="simsun" w:hAnsi="Times New Roman" w:cs="Times New Roman"/>
                <w:kern w:val="0"/>
                <w:sz w:val="21"/>
                <w:szCs w:val="21"/>
              </w:rPr>
            </w:pPr>
            <w:r w:rsidRPr="00CE34EE">
              <w:rPr>
                <w:rFonts w:ascii="Times New Roman" w:eastAsia="simsun" w:hAnsi="Times New Roman" w:cs="Times New Roman"/>
                <w:kern w:val="0"/>
                <w:sz w:val="21"/>
                <w:szCs w:val="21"/>
              </w:rPr>
              <w:t>&lt;0.001</w:t>
            </w:r>
          </w:p>
        </w:tc>
      </w:tr>
      <w:tr w:rsidR="008A6B71" w:rsidRPr="00CE34EE" w14:paraId="63944EEC" w14:textId="77777777" w:rsidTr="005C5E7A">
        <w:trPr>
          <w:trHeight w:val="191"/>
        </w:trPr>
        <w:tc>
          <w:tcPr>
            <w:tcW w:w="5000" w:type="pct"/>
            <w:gridSpan w:val="7"/>
            <w:tcBorders>
              <w:top w:val="single" w:sz="8" w:space="0" w:color="auto"/>
              <w:left w:val="nil"/>
              <w:bottom w:val="nil"/>
              <w:right w:val="nil"/>
            </w:tcBorders>
            <w:shd w:val="clear" w:color="auto" w:fill="auto"/>
            <w:vAlign w:val="center"/>
            <w:hideMark/>
          </w:tcPr>
          <w:p w14:paraId="7C5F001D" w14:textId="77777777" w:rsidR="008A6B71" w:rsidRPr="00CE34EE" w:rsidRDefault="008A6B71" w:rsidP="005C5E7A">
            <w:pPr>
              <w:widowControl/>
              <w:jc w:val="left"/>
              <w:rPr>
                <w:rFonts w:ascii="Times New Roman" w:eastAsia="simsun" w:hAnsi="Times New Roman" w:cs="Times New Roman"/>
                <w:kern w:val="0"/>
                <w:sz w:val="20"/>
                <w:szCs w:val="22"/>
              </w:rPr>
            </w:pPr>
            <w:r w:rsidRPr="00CE34EE">
              <w:rPr>
                <w:rFonts w:ascii="Times New Roman" w:eastAsia="simsun" w:hAnsi="Times New Roman" w:cs="Times New Roman"/>
                <w:kern w:val="0"/>
                <w:sz w:val="20"/>
                <w:szCs w:val="22"/>
              </w:rPr>
              <w:t xml:space="preserve">Data are in n (%), means ± SD or median (25th–75th percentile), as appropriate. </w:t>
            </w:r>
            <w:r w:rsidRPr="00CE34EE">
              <w:rPr>
                <w:rFonts w:ascii="Times New Roman" w:eastAsia="simsun" w:hAnsi="Times New Roman" w:cs="Times New Roman"/>
                <w:kern w:val="0"/>
                <w:sz w:val="20"/>
                <w:szCs w:val="22"/>
                <w:vertAlign w:val="superscript"/>
              </w:rPr>
              <w:t>†</w:t>
            </w:r>
            <w:r w:rsidRPr="00CE34EE">
              <w:rPr>
                <w:rFonts w:ascii="Times New Roman" w:eastAsia="simsun" w:hAnsi="Times New Roman" w:cs="Times New Roman"/>
                <w:kern w:val="0"/>
                <w:sz w:val="20"/>
                <w:szCs w:val="22"/>
              </w:rPr>
              <w:t>Adjusted for age and gender. * Compared in 510</w:t>
            </w:r>
            <w:r w:rsidRPr="00CE34EE">
              <w:rPr>
                <w:rFonts w:ascii="Times New Roman" w:eastAsia="simsun" w:hAnsi="Times New Roman" w:cs="Times New Roman" w:hint="eastAsia"/>
                <w:kern w:val="0"/>
                <w:sz w:val="20"/>
                <w:szCs w:val="22"/>
              </w:rPr>
              <w:t xml:space="preserve"> </w:t>
            </w:r>
            <w:r w:rsidRPr="00CE34EE">
              <w:rPr>
                <w:rFonts w:ascii="Times New Roman" w:eastAsia="simsun" w:hAnsi="Times New Roman" w:cs="Times New Roman" w:hint="eastAsia"/>
                <w:kern w:val="0"/>
                <w:sz w:val="21"/>
                <w:szCs w:val="21"/>
              </w:rPr>
              <w:t>m</w:t>
            </w:r>
            <w:r w:rsidRPr="00CE34EE">
              <w:rPr>
                <w:rFonts w:ascii="Times New Roman" w:eastAsia="simsun" w:hAnsi="Times New Roman" w:cs="Times New Roman"/>
                <w:kern w:val="0"/>
                <w:sz w:val="21"/>
                <w:szCs w:val="21"/>
              </w:rPr>
              <w:t>ild-moderate</w:t>
            </w:r>
            <w:r w:rsidRPr="00CE34EE">
              <w:rPr>
                <w:rFonts w:ascii="Times New Roman" w:eastAsia="simsun" w:hAnsi="Times New Roman" w:cs="Times New Roman"/>
                <w:kern w:val="0"/>
                <w:sz w:val="20"/>
                <w:szCs w:val="22"/>
              </w:rPr>
              <w:t xml:space="preserve"> alcohol drinkers.</w:t>
            </w:r>
          </w:p>
        </w:tc>
      </w:tr>
      <w:tr w:rsidR="008A6B71" w:rsidRPr="00CE34EE" w14:paraId="02CC9298" w14:textId="77777777" w:rsidTr="005C5E7A">
        <w:trPr>
          <w:trHeight w:val="325"/>
        </w:trPr>
        <w:tc>
          <w:tcPr>
            <w:tcW w:w="5000" w:type="pct"/>
            <w:gridSpan w:val="7"/>
            <w:tcBorders>
              <w:top w:val="nil"/>
              <w:left w:val="nil"/>
              <w:bottom w:val="nil"/>
              <w:right w:val="nil"/>
            </w:tcBorders>
            <w:shd w:val="clear" w:color="auto" w:fill="auto"/>
            <w:vAlign w:val="center"/>
            <w:hideMark/>
          </w:tcPr>
          <w:p w14:paraId="4BA48D46" w14:textId="77777777" w:rsidR="008A6B71" w:rsidRPr="00CE34EE" w:rsidRDefault="008A6B71" w:rsidP="005C5E7A">
            <w:pPr>
              <w:widowControl/>
              <w:jc w:val="left"/>
              <w:rPr>
                <w:rFonts w:ascii="Times New Roman" w:eastAsia="simsun" w:hAnsi="Times New Roman" w:cs="Times New Roman"/>
                <w:kern w:val="0"/>
                <w:sz w:val="20"/>
                <w:szCs w:val="22"/>
              </w:rPr>
            </w:pPr>
            <w:r w:rsidRPr="00CE34EE">
              <w:rPr>
                <w:rFonts w:ascii="Times New Roman" w:eastAsia="simsun" w:hAnsi="Times New Roman" w:cs="Times New Roman"/>
                <w:kern w:val="0"/>
                <w:sz w:val="20"/>
                <w:szCs w:val="22"/>
              </w:rPr>
              <w:t>Abbreviations: NGT = normal glucose tolerance; IGR = impaired glucose regulation; T2DM = type 2 diabetes mellitus; BMI = body mass index; WC = waist circumference; SBP = systolic blood pressure; DBP = diastolic blood pressure; FBG = fasting blood glucose; OGTT-2hPG = 2 hours postprandial plasma glucose in oral glucose tolerance test; TC = total cholesterol; TG = triglyceride; HDL-c = high density lipoprotein cholesterol; LDL-c = low density lipoprotein cholesterol; ALT = alanine aminotransferase; AST = aspartate aminotransferase; GGT = gamma-glutamyl transferase; UA = uric acid; NAFLD = nonalcoholic fatty liver disease; LFC = liver fat content.</w:t>
            </w:r>
          </w:p>
        </w:tc>
      </w:tr>
    </w:tbl>
    <w:p w14:paraId="7D2094BA" w14:textId="77777777" w:rsidR="008A6B71" w:rsidRPr="00CE34EE" w:rsidRDefault="008A6B71" w:rsidP="005C5E7A">
      <w:pPr>
        <w:widowControl/>
        <w:jc w:val="left"/>
        <w:rPr>
          <w:rFonts w:ascii="Times New Roman" w:hAnsi="Times New Roman" w:cs="Times New Roman"/>
        </w:rPr>
        <w:sectPr w:rsidR="008A6B71" w:rsidRPr="00CE34EE" w:rsidSect="005C5E7A">
          <w:pgSz w:w="15840" w:h="12240" w:orient="landscape"/>
          <w:pgMar w:top="1440" w:right="1440" w:bottom="1440" w:left="1440" w:header="720" w:footer="720" w:gutter="0"/>
          <w:cols w:space="720"/>
          <w:docGrid w:linePitch="360"/>
        </w:sectPr>
      </w:pPr>
    </w:p>
    <w:p w14:paraId="65F696A9"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Higher proportion of NAFLD in Northern </w:t>
      </w:r>
      <w:r w:rsidRPr="00CE34EE">
        <w:rPr>
          <w:rFonts w:ascii="Times New Roman" w:hAnsi="Times New Roman" w:cs="Times New Roman" w:hint="eastAsia"/>
          <w:b/>
        </w:rPr>
        <w:t>Han Chinese</w:t>
      </w:r>
    </w:p>
    <w:p w14:paraId="3FFEC250" w14:textId="77777777" w:rsidR="008A6B71" w:rsidRPr="00CE34EE" w:rsidRDefault="008A6B71" w:rsidP="005C5E7A">
      <w:pPr>
        <w:spacing w:line="480" w:lineRule="auto"/>
        <w:rPr>
          <w:rFonts w:ascii="Times New Roman" w:hAnsi="Times New Roman" w:cs="Times New Roman"/>
        </w:rPr>
      </w:pPr>
      <w:r w:rsidRPr="00CE34EE">
        <w:rPr>
          <w:rFonts w:ascii="Times New Roman" w:eastAsia="Microsoft YaHei" w:hAnsi="Times New Roman" w:cs="Times New Roman"/>
        </w:rPr>
        <w:t>Although the composition of IGR and T2DM had no difference between participants from North and South</w:t>
      </w:r>
      <w:r w:rsidRPr="00CE34EE">
        <w:rPr>
          <w:rFonts w:ascii="Times New Roman" w:eastAsia="Microsoft YaHei" w:hAnsi="Times New Roman" w:cs="Times New Roman" w:hint="eastAsia"/>
        </w:rPr>
        <w:t xml:space="preserve"> groups</w:t>
      </w:r>
      <w:r w:rsidRPr="00CE34EE">
        <w:rPr>
          <w:rFonts w:ascii="Times New Roman" w:eastAsia="Microsoft YaHei" w:hAnsi="Times New Roman" w:cs="Times New Roman"/>
        </w:rPr>
        <w:t>, participants from the North had significantly higher proportion of NAFLD (55.9% vs 35.9%, p&lt;0.001) than participants from the South (Table 1</w:t>
      </w:r>
      <w:r w:rsidRPr="00CE34EE">
        <w:rPr>
          <w:rFonts w:ascii="Times New Roman" w:eastAsia="Microsoft YaHei" w:hAnsi="Times New Roman" w:cs="Times New Roman" w:hint="eastAsia"/>
        </w:rPr>
        <w:t xml:space="preserve">, </w:t>
      </w:r>
      <w:r w:rsidRPr="00CE34EE">
        <w:rPr>
          <w:rFonts w:ascii="Times New Roman" w:eastAsia="Microsoft YaHei" w:hAnsi="Times New Roman" w:cs="Times New Roman"/>
        </w:rPr>
        <w:t xml:space="preserve">Figure </w:t>
      </w:r>
      <w:r w:rsidRPr="00CE34EE">
        <w:rPr>
          <w:rFonts w:ascii="Times New Roman" w:eastAsia="Microsoft YaHei" w:hAnsi="Times New Roman" w:cs="Times New Roman" w:hint="eastAsia"/>
        </w:rPr>
        <w:t>2A</w:t>
      </w:r>
      <w:r w:rsidRPr="00CE34EE">
        <w:rPr>
          <w:rFonts w:ascii="Times New Roman" w:eastAsia="Microsoft YaHei" w:hAnsi="Times New Roman" w:cs="Times New Roman"/>
        </w:rPr>
        <w:t xml:space="preserve">). </w:t>
      </w:r>
      <w:r w:rsidRPr="00CE34EE">
        <w:rPr>
          <w:rFonts w:ascii="Times New Roman" w:hAnsi="Times New Roman" w:cs="Times New Roman"/>
        </w:rPr>
        <w:t xml:space="preserve">The number and proportion of NAFLD in different </w:t>
      </w:r>
      <w:r w:rsidRPr="00CE34EE">
        <w:rPr>
          <w:rFonts w:ascii="Times New Roman" w:hAnsi="Times New Roman" w:cs="Times New Roman" w:hint="eastAsia"/>
        </w:rPr>
        <w:t xml:space="preserve">provinces </w:t>
      </w:r>
      <w:r w:rsidRPr="00CE34EE">
        <w:rPr>
          <w:rFonts w:ascii="Times New Roman" w:hAnsi="Times New Roman" w:cs="Times New Roman"/>
        </w:rPr>
        <w:t>were listed in  (online supplementary table 1).</w:t>
      </w:r>
      <w:r w:rsidRPr="00CE34EE">
        <w:rPr>
          <w:rFonts w:ascii="Times New Roman" w:hAnsi="Times New Roman" w:cs="Times New Roman" w:hint="eastAsia"/>
        </w:rPr>
        <w:t xml:space="preserve"> </w:t>
      </w:r>
      <w:r w:rsidRPr="00CE34EE">
        <w:rPr>
          <w:rFonts w:ascii="Times New Roman" w:eastAsia="Microsoft YaHei" w:hAnsi="Times New Roman" w:cs="Times New Roman"/>
        </w:rPr>
        <w:t xml:space="preserve">There was a gradual increase in the </w:t>
      </w:r>
      <w:r w:rsidRPr="00CE34EE">
        <w:rPr>
          <w:rFonts w:ascii="Times New Roman" w:hAnsi="Times New Roman" w:cs="Times New Roman"/>
        </w:rPr>
        <w:t xml:space="preserve">concomitant rate of NAFLD and liver fat content </w:t>
      </w:r>
      <w:r w:rsidRPr="00CE34EE">
        <w:rPr>
          <w:rFonts w:ascii="Times New Roman" w:eastAsia="Microsoft YaHei" w:hAnsi="Times New Roman" w:cs="Times New Roman"/>
        </w:rPr>
        <w:t>in participants with NGT, IGR and T2DM (p&lt;</w:t>
      </w:r>
      <w:r w:rsidRPr="00CE34EE">
        <w:rPr>
          <w:rFonts w:ascii="Times New Roman" w:hAnsi="Times New Roman" w:cs="Times New Roman"/>
          <w:bCs/>
        </w:rPr>
        <w:t>0.001</w:t>
      </w:r>
      <w:r w:rsidRPr="00CE34EE">
        <w:rPr>
          <w:rFonts w:ascii="Times New Roman" w:eastAsia="Microsoft YaHei" w:hAnsi="Times New Roman" w:cs="Times New Roman"/>
        </w:rPr>
        <w:t xml:space="preserve">) (Figure </w:t>
      </w:r>
      <w:r w:rsidRPr="00CE34EE">
        <w:rPr>
          <w:rFonts w:ascii="Times New Roman" w:eastAsia="Microsoft YaHei" w:hAnsi="Times New Roman" w:cs="Times New Roman" w:hint="eastAsia"/>
        </w:rPr>
        <w:t>2B</w:t>
      </w:r>
      <w:r w:rsidRPr="00CE34EE">
        <w:rPr>
          <w:rFonts w:ascii="Times New Roman" w:eastAsia="Microsoft YaHei" w:hAnsi="Times New Roman" w:cs="Times New Roman"/>
        </w:rPr>
        <w:t xml:space="preserve"> and </w:t>
      </w:r>
      <w:r w:rsidRPr="00CE34EE">
        <w:rPr>
          <w:rFonts w:ascii="Times New Roman" w:eastAsia="Microsoft YaHei" w:hAnsi="Times New Roman" w:cs="Times New Roman" w:hint="eastAsia"/>
        </w:rPr>
        <w:t>2C</w:t>
      </w:r>
      <w:r w:rsidRPr="00CE34EE">
        <w:rPr>
          <w:rFonts w:ascii="Times New Roman" w:eastAsia="Microsoft YaHei" w:hAnsi="Times New Roman" w:cs="Times New Roman"/>
        </w:rPr>
        <w:t xml:space="preserve">). </w:t>
      </w:r>
      <w:r w:rsidRPr="00CE34EE">
        <w:rPr>
          <w:rFonts w:ascii="Times New Roman" w:hAnsi="Times New Roman" w:cs="Times New Roman" w:hint="eastAsia"/>
        </w:rPr>
        <w:t>T</w:t>
      </w:r>
      <w:r w:rsidRPr="00CE34EE">
        <w:rPr>
          <w:rFonts w:ascii="Times New Roman" w:hAnsi="Times New Roman" w:cs="Times New Roman"/>
        </w:rPr>
        <w:t xml:space="preserve">he percentage of NAFLD in the participants from North was </w:t>
      </w:r>
      <w:r w:rsidRPr="00CE34EE">
        <w:rPr>
          <w:rFonts w:ascii="Times New Roman" w:hAnsi="Times New Roman" w:cs="Times New Roman" w:hint="eastAsia"/>
        </w:rPr>
        <w:t>higher than those</w:t>
      </w:r>
      <w:r w:rsidRPr="00CE34EE">
        <w:rPr>
          <w:rFonts w:ascii="Times New Roman" w:hAnsi="Times New Roman" w:cs="Times New Roman"/>
        </w:rPr>
        <w:t xml:space="preserve"> from the South, regardless of glucose metabolism status glucose (34.7% vs 16.2% in NGT, 61.5% vs 34.7% in IGR and 67.1% vs 48.1% in T2DM, all p&lt;0.001)</w:t>
      </w:r>
      <w:r w:rsidRPr="00CE34EE">
        <w:rPr>
          <w:rFonts w:ascii="Times New Roman" w:hAnsi="Times New Roman" w:cs="Times New Roman" w:hint="eastAsia"/>
        </w:rPr>
        <w:t xml:space="preserve"> </w:t>
      </w:r>
      <w:r w:rsidRPr="00CE34EE">
        <w:rPr>
          <w:rFonts w:ascii="Times New Roman" w:eastAsia="Microsoft YaHei" w:hAnsi="Times New Roman" w:cs="Times New Roman"/>
        </w:rPr>
        <w:t>(Figure 2</w:t>
      </w:r>
      <w:r w:rsidRPr="00CE34EE">
        <w:rPr>
          <w:rFonts w:ascii="Times New Roman" w:eastAsia="Microsoft YaHei" w:hAnsi="Times New Roman" w:cs="Times New Roman" w:hint="eastAsia"/>
        </w:rPr>
        <w:t>A</w:t>
      </w:r>
      <w:r w:rsidRPr="00CE34EE">
        <w:rPr>
          <w:rFonts w:ascii="Times New Roman" w:eastAsia="Microsoft YaHei" w:hAnsi="Times New Roman" w:cs="Times New Roman"/>
        </w:rPr>
        <w:t>)</w:t>
      </w:r>
      <w:r w:rsidRPr="00CE34EE">
        <w:rPr>
          <w:rFonts w:ascii="Times New Roman" w:hAnsi="Times New Roman" w:cs="Times New Roman"/>
        </w:rPr>
        <w:t xml:space="preserve">. Consistently, participants from North </w:t>
      </w:r>
      <w:r w:rsidRPr="00CE34EE">
        <w:rPr>
          <w:rFonts w:ascii="Times New Roman" w:hAnsi="Times New Roman" w:cs="Times New Roman" w:hint="eastAsia"/>
        </w:rPr>
        <w:t xml:space="preserve">group </w:t>
      </w:r>
      <w:r w:rsidRPr="00CE34EE">
        <w:rPr>
          <w:rFonts w:ascii="Times New Roman" w:hAnsi="Times New Roman" w:cs="Times New Roman"/>
        </w:rPr>
        <w:t>had</w:t>
      </w:r>
      <w:r w:rsidRPr="00CE34EE">
        <w:rPr>
          <w:rFonts w:ascii="Times New Roman" w:eastAsia="Microsoft YaHei" w:hAnsi="Times New Roman" w:cs="Times New Roman"/>
        </w:rPr>
        <w:t xml:space="preserve"> higher </w:t>
      </w:r>
      <w:r w:rsidRPr="00CE34EE">
        <w:rPr>
          <w:rFonts w:ascii="Times New Roman" w:hAnsi="Times New Roman" w:cs="Times New Roman"/>
        </w:rPr>
        <w:t xml:space="preserve">LFC </w:t>
      </w:r>
      <w:r w:rsidRPr="00CE34EE">
        <w:rPr>
          <w:rFonts w:ascii="Times New Roman" w:eastAsia="Microsoft YaHei" w:hAnsi="Times New Roman" w:cs="Times New Roman"/>
        </w:rPr>
        <w:t>than those from</w:t>
      </w:r>
      <w:r w:rsidRPr="00CE34EE">
        <w:rPr>
          <w:rFonts w:ascii="Times New Roman" w:hAnsi="Times New Roman" w:cs="Times New Roman"/>
        </w:rPr>
        <w:t xml:space="preserve"> the South</w:t>
      </w:r>
      <w:r w:rsidRPr="00CE34EE">
        <w:rPr>
          <w:rFonts w:ascii="Times New Roman" w:hAnsi="Times New Roman" w:cs="Times New Roman" w:hint="eastAsia"/>
        </w:rPr>
        <w:t xml:space="preserve"> </w:t>
      </w:r>
      <w:r w:rsidRPr="00CE34EE">
        <w:rPr>
          <w:rFonts w:ascii="Times New Roman" w:hAnsi="Times New Roman" w:cs="Times New Roman"/>
        </w:rPr>
        <w:t xml:space="preserve">group regardless of glucose metabolism status </w:t>
      </w:r>
      <w:r w:rsidRPr="00CE34EE">
        <w:rPr>
          <w:rFonts w:ascii="Times New Roman" w:eastAsia="Microsoft YaHei" w:hAnsi="Times New Roman" w:cs="Times New Roman"/>
        </w:rPr>
        <w:t xml:space="preserve">(Figure </w:t>
      </w:r>
      <w:r w:rsidRPr="00CE34EE">
        <w:rPr>
          <w:rFonts w:ascii="Times New Roman" w:eastAsia="Microsoft YaHei" w:hAnsi="Times New Roman" w:cs="Times New Roman" w:hint="eastAsia"/>
        </w:rPr>
        <w:t>2D</w:t>
      </w:r>
      <w:r w:rsidRPr="00CE34EE">
        <w:rPr>
          <w:rFonts w:ascii="Times New Roman" w:eastAsia="Microsoft YaHei" w:hAnsi="Times New Roman" w:cs="Times New Roman"/>
        </w:rPr>
        <w:t xml:space="preserve"> and </w:t>
      </w:r>
      <w:r w:rsidRPr="00CE34EE">
        <w:rPr>
          <w:rFonts w:ascii="Times New Roman" w:eastAsia="Microsoft YaHei" w:hAnsi="Times New Roman" w:cs="Times New Roman" w:hint="eastAsia"/>
        </w:rPr>
        <w:t>2E</w:t>
      </w:r>
      <w:r w:rsidRPr="00CE34EE">
        <w:rPr>
          <w:rFonts w:ascii="Times New Roman" w:eastAsia="Microsoft YaHei" w:hAnsi="Times New Roman" w:cs="Times New Roman"/>
        </w:rPr>
        <w:t>)</w:t>
      </w:r>
      <w:r w:rsidRPr="00CE34EE">
        <w:rPr>
          <w:rFonts w:ascii="Times New Roman" w:hAnsi="Times New Roman" w:cs="Times New Roman"/>
        </w:rPr>
        <w:t xml:space="preserve">. Significantly higher levels of serum ALT, AST and GGT were also observed in participants from the North </w:t>
      </w:r>
      <w:r w:rsidRPr="00CE34EE">
        <w:rPr>
          <w:rFonts w:ascii="Times New Roman" w:hAnsi="Times New Roman" w:cs="Times New Roman" w:hint="eastAsia"/>
        </w:rPr>
        <w:t xml:space="preserve">group </w:t>
      </w:r>
      <w:r w:rsidRPr="00CE34EE">
        <w:rPr>
          <w:rFonts w:ascii="Times New Roman" w:hAnsi="Times New Roman" w:cs="Times New Roman"/>
        </w:rPr>
        <w:t xml:space="preserve">after adjustment for age and gender (all p&lt;0.001) (Table 1). </w:t>
      </w:r>
    </w:p>
    <w:p w14:paraId="2B7146A3"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b/>
        <w:t xml:space="preserve">A crude univariate logistic analysis showed that the odds ratios (ORs) for NAFLD were 2.25(1.91-2.67) overall, and </w:t>
      </w:r>
      <w:r w:rsidRPr="00CE34EE">
        <w:rPr>
          <w:rFonts w:ascii="Times New Roman" w:eastAsia="simsun" w:hAnsi="Times New Roman" w:cs="Times New Roman"/>
        </w:rPr>
        <w:t>2.74(1.94-3.89)</w:t>
      </w:r>
      <w:r w:rsidRPr="00CE34EE">
        <w:rPr>
          <w:rFonts w:ascii="Times New Roman" w:hAnsi="Times New Roman" w:cs="Times New Roman"/>
        </w:rPr>
        <w:t>, 3.01(2</w:t>
      </w:r>
      <w:r w:rsidRPr="00CE34EE">
        <w:rPr>
          <w:rFonts w:ascii="Times New Roman" w:hAnsi="Times New Roman" w:cs="Times New Roman" w:hint="eastAsia"/>
        </w:rPr>
        <w:t>.00</w:t>
      </w:r>
      <w:r w:rsidRPr="00CE34EE">
        <w:rPr>
          <w:rFonts w:ascii="Times New Roman" w:hAnsi="Times New Roman" w:cs="Times New Roman"/>
        </w:rPr>
        <w:t xml:space="preserve">-4.57) and </w:t>
      </w:r>
      <w:r w:rsidRPr="00CE34EE">
        <w:rPr>
          <w:rFonts w:ascii="Times New Roman" w:eastAsia="simsun" w:hAnsi="Times New Roman" w:cs="Times New Roman"/>
        </w:rPr>
        <w:t>2.2</w:t>
      </w:r>
      <w:r w:rsidRPr="00CE34EE">
        <w:rPr>
          <w:rFonts w:ascii="Times New Roman" w:eastAsia="simsun" w:hAnsi="Times New Roman" w:cs="Times New Roman" w:hint="eastAsia"/>
        </w:rPr>
        <w:t>0</w:t>
      </w:r>
      <w:r w:rsidRPr="00CE34EE">
        <w:rPr>
          <w:rFonts w:ascii="Times New Roman" w:eastAsia="simsun" w:hAnsi="Times New Roman" w:cs="Times New Roman"/>
        </w:rPr>
        <w:t>(1.73-2.79)</w:t>
      </w:r>
      <w:r w:rsidRPr="00CE34EE">
        <w:rPr>
          <w:rFonts w:ascii="Times New Roman" w:hAnsi="Times New Roman" w:cs="Times New Roman"/>
        </w:rPr>
        <w:t xml:space="preserve"> in NGT, IGR and T2DM participants from the North China, respectively, compared with the participants from the South</w:t>
      </w:r>
      <w:r w:rsidRPr="00CE34EE">
        <w:rPr>
          <w:rFonts w:ascii="Times New Roman" w:hAnsi="Times New Roman" w:cs="Times New Roman" w:hint="eastAsia"/>
        </w:rPr>
        <w:t xml:space="preserve"> group</w:t>
      </w:r>
      <w:r w:rsidRPr="00CE34EE">
        <w:rPr>
          <w:rFonts w:ascii="Times New Roman" w:hAnsi="Times New Roman" w:cs="Times New Roman"/>
        </w:rPr>
        <w:t xml:space="preserve">. </w:t>
      </w:r>
      <w:r w:rsidRPr="00CE34EE">
        <w:rPr>
          <w:rFonts w:ascii="Times New Roman" w:hAnsi="Times New Roman" w:cs="Times New Roman" w:hint="eastAsia"/>
        </w:rPr>
        <w:t>A</w:t>
      </w:r>
      <w:r w:rsidRPr="00CE34EE">
        <w:rPr>
          <w:rFonts w:ascii="Times New Roman" w:hAnsi="Times New Roman" w:cs="Times New Roman"/>
        </w:rPr>
        <w:t>fter successively adjusting for age, gender, alcohol drinking, cigarette smoking, BMI, WC, FBG, SBP, serum TG, TC, LDL-c, HDL-c</w:t>
      </w:r>
      <w:r w:rsidRPr="00CE34EE">
        <w:rPr>
          <w:rFonts w:ascii="Times New Roman" w:hAnsi="Times New Roman" w:cs="Times New Roman" w:hint="eastAsia"/>
        </w:rPr>
        <w:t xml:space="preserve">, </w:t>
      </w:r>
      <w:r w:rsidRPr="00CE34EE">
        <w:rPr>
          <w:rFonts w:ascii="Times New Roman" w:hAnsi="Times New Roman" w:cs="Times New Roman"/>
        </w:rPr>
        <w:t>UA, statins treatment</w:t>
      </w:r>
      <w:r w:rsidRPr="00CE34EE">
        <w:rPr>
          <w:rFonts w:ascii="Times New Roman" w:hAnsi="Times New Roman" w:cs="Times New Roman" w:hint="eastAsia"/>
        </w:rPr>
        <w:t xml:space="preserve">, </w:t>
      </w:r>
      <w:r w:rsidRPr="00CE34EE">
        <w:rPr>
          <w:rFonts w:ascii="Times New Roman" w:hAnsi="Times New Roman" w:cs="Times New Roman"/>
        </w:rPr>
        <w:t xml:space="preserve">ALT, AST and GGT, participants from the North </w:t>
      </w:r>
      <w:r w:rsidRPr="00CE34EE">
        <w:rPr>
          <w:rFonts w:ascii="Times New Roman" w:hAnsi="Times New Roman" w:cs="Times New Roman" w:hint="eastAsia"/>
        </w:rPr>
        <w:t xml:space="preserve">group </w:t>
      </w:r>
      <w:r w:rsidRPr="00CE34EE">
        <w:rPr>
          <w:rFonts w:ascii="Times New Roman" w:hAnsi="Times New Roman" w:cs="Times New Roman"/>
        </w:rPr>
        <w:t>still had higher risk of NAFLD [OR</w:t>
      </w:r>
      <w:r w:rsidRPr="00CE34EE">
        <w:rPr>
          <w:rFonts w:ascii="Times New Roman" w:hAnsi="Times New Roman" w:cs="Times New Roman" w:hint="eastAsia"/>
        </w:rPr>
        <w:t xml:space="preserve"> </w:t>
      </w:r>
      <w:r w:rsidRPr="00CE34EE">
        <w:rPr>
          <w:rFonts w:ascii="Times New Roman" w:eastAsia="simsun" w:hAnsi="Times New Roman" w:cs="Times New Roman"/>
        </w:rPr>
        <w:t>3.09(2.45-3.9</w:t>
      </w:r>
      <w:r w:rsidRPr="00CE34EE">
        <w:rPr>
          <w:rFonts w:ascii="Times New Roman" w:eastAsia="simsun" w:hAnsi="Times New Roman" w:cs="Times New Roman" w:hint="eastAsia"/>
        </w:rPr>
        <w:t>0</w:t>
      </w:r>
      <w:r w:rsidRPr="00CE34EE">
        <w:rPr>
          <w:rFonts w:ascii="Times New Roman" w:eastAsia="simsun" w:hAnsi="Times New Roman" w:cs="Times New Roman"/>
        </w:rPr>
        <w:t>)</w:t>
      </w:r>
      <w:r w:rsidRPr="00CE34EE">
        <w:rPr>
          <w:rFonts w:ascii="Times New Roman" w:hAnsi="Times New Roman" w:cs="Times New Roman"/>
        </w:rPr>
        <w:t xml:space="preserve">], and the multi-adjusted ORs for NAFLD were </w:t>
      </w:r>
      <w:r w:rsidRPr="00CE34EE">
        <w:rPr>
          <w:rFonts w:ascii="Times New Roman" w:eastAsia="simsun" w:hAnsi="Times New Roman" w:cs="Times New Roman"/>
        </w:rPr>
        <w:t>4.15(2.52-6.95)</w:t>
      </w:r>
      <w:r w:rsidRPr="00CE34EE">
        <w:rPr>
          <w:rFonts w:ascii="Times New Roman" w:hAnsi="Times New Roman" w:cs="Times New Roman"/>
        </w:rPr>
        <w:t xml:space="preserve">, </w:t>
      </w:r>
      <w:r w:rsidRPr="00CE34EE">
        <w:rPr>
          <w:rFonts w:ascii="Times New Roman" w:eastAsia="simsun" w:hAnsi="Times New Roman" w:cs="Times New Roman"/>
        </w:rPr>
        <w:t>4.45(2.49-8.17)</w:t>
      </w:r>
      <w:r w:rsidRPr="00CE34EE">
        <w:rPr>
          <w:rFonts w:ascii="Times New Roman" w:hAnsi="Times New Roman" w:cs="Times New Roman"/>
        </w:rPr>
        <w:t xml:space="preserve"> and </w:t>
      </w:r>
      <w:r w:rsidRPr="00CE34EE">
        <w:rPr>
          <w:rFonts w:ascii="Times New Roman" w:eastAsia="simsun" w:hAnsi="Times New Roman" w:cs="Times New Roman"/>
        </w:rPr>
        <w:t>2.54(1.86-3.5</w:t>
      </w:r>
      <w:r w:rsidRPr="00CE34EE">
        <w:rPr>
          <w:rFonts w:ascii="Times New Roman" w:eastAsia="simsun" w:hAnsi="Times New Roman" w:cs="Times New Roman" w:hint="eastAsia"/>
        </w:rPr>
        <w:t>0</w:t>
      </w:r>
      <w:r w:rsidRPr="00CE34EE">
        <w:rPr>
          <w:rFonts w:ascii="Times New Roman" w:eastAsia="simsun" w:hAnsi="Times New Roman" w:cs="Times New Roman"/>
        </w:rPr>
        <w:t>)</w:t>
      </w:r>
      <w:r w:rsidRPr="00CE34EE">
        <w:rPr>
          <w:rFonts w:ascii="Times New Roman" w:hAnsi="Times New Roman" w:cs="Times New Roman"/>
        </w:rPr>
        <w:t xml:space="preserve"> under NGT, IGR and T2DM status, respectively (Table 2).</w:t>
      </w:r>
    </w:p>
    <w:p w14:paraId="33AFB14F" w14:textId="77777777" w:rsidR="008A6B71" w:rsidRPr="00CE34EE" w:rsidRDefault="008A6B71" w:rsidP="005C5E7A">
      <w:pPr>
        <w:spacing w:line="480" w:lineRule="auto"/>
        <w:rPr>
          <w:rFonts w:ascii="Times New Roman" w:hAnsi="Times New Roman" w:cs="Times New Roman"/>
        </w:rPr>
        <w:sectPr w:rsidR="008A6B71" w:rsidRPr="00CE34EE" w:rsidSect="005C5E7A">
          <w:pgSz w:w="12240" w:h="15840"/>
          <w:pgMar w:top="1440" w:right="1440" w:bottom="1440" w:left="1440" w:header="720" w:footer="720" w:gutter="0"/>
          <w:cols w:space="720"/>
          <w:docGrid w:linePitch="360"/>
        </w:sectPr>
      </w:pPr>
    </w:p>
    <w:tbl>
      <w:tblPr>
        <w:tblW w:w="4857" w:type="pct"/>
        <w:tblLook w:val="04A0" w:firstRow="1" w:lastRow="0" w:firstColumn="1" w:lastColumn="0" w:noHBand="0" w:noVBand="1"/>
      </w:tblPr>
      <w:tblGrid>
        <w:gridCol w:w="2123"/>
        <w:gridCol w:w="1769"/>
        <w:gridCol w:w="1817"/>
        <w:gridCol w:w="1843"/>
        <w:gridCol w:w="1748"/>
        <w:gridCol w:w="1748"/>
        <w:gridCol w:w="1751"/>
      </w:tblGrid>
      <w:tr w:rsidR="008A6B71" w:rsidRPr="00CE34EE" w14:paraId="75265C54" w14:textId="77777777" w:rsidTr="005C5E7A">
        <w:trPr>
          <w:trHeight w:val="204"/>
        </w:trPr>
        <w:tc>
          <w:tcPr>
            <w:tcW w:w="5000" w:type="pct"/>
            <w:gridSpan w:val="7"/>
            <w:tcBorders>
              <w:top w:val="nil"/>
              <w:left w:val="nil"/>
              <w:bottom w:val="single" w:sz="8" w:space="0" w:color="000000"/>
              <w:right w:val="nil"/>
            </w:tcBorders>
            <w:shd w:val="clear" w:color="auto" w:fill="auto"/>
            <w:vAlign w:val="center"/>
            <w:hideMark/>
          </w:tcPr>
          <w:p w14:paraId="7631F239" w14:textId="77777777" w:rsidR="008A6B71" w:rsidRPr="00CE34EE" w:rsidRDefault="008A6B71" w:rsidP="005C5E7A">
            <w:pPr>
              <w:widowControl/>
              <w:jc w:val="left"/>
              <w:rPr>
                <w:rFonts w:ascii="Times New Roman" w:eastAsia="simsun" w:hAnsi="Times New Roman" w:cs="Times New Roman"/>
                <w:kern w:val="0"/>
              </w:rPr>
            </w:pPr>
            <w:r w:rsidRPr="00CE34EE">
              <w:rPr>
                <w:rFonts w:ascii="Times New Roman" w:eastAsia="simsun" w:hAnsi="Times New Roman" w:cs="Times New Roman"/>
                <w:kern w:val="0"/>
              </w:rPr>
              <w:t>Table 2 Comparison of NAFLD concomitant rate</w:t>
            </w:r>
            <w:r w:rsidRPr="00CE34EE">
              <w:rPr>
                <w:rFonts w:ascii="Times New Roman" w:eastAsia="simsun" w:hAnsi="Times New Roman" w:cs="Times New Roman" w:hint="eastAsia"/>
                <w:kern w:val="0"/>
              </w:rPr>
              <w:t>s</w:t>
            </w:r>
            <w:r w:rsidRPr="00CE34EE">
              <w:rPr>
                <w:rFonts w:ascii="Times New Roman" w:eastAsia="simsun" w:hAnsi="Times New Roman" w:cs="Times New Roman"/>
                <w:kern w:val="0"/>
              </w:rPr>
              <w:t xml:space="preserve"> under different glucose metabolism status between South and North group.</w:t>
            </w:r>
          </w:p>
        </w:tc>
      </w:tr>
      <w:tr w:rsidR="008A6B71" w:rsidRPr="00CE34EE" w14:paraId="7616BAF8" w14:textId="77777777" w:rsidTr="005C5E7A">
        <w:trPr>
          <w:trHeight w:val="216"/>
        </w:trPr>
        <w:tc>
          <w:tcPr>
            <w:tcW w:w="829" w:type="pct"/>
            <w:vMerge w:val="restart"/>
            <w:tcBorders>
              <w:top w:val="single" w:sz="8" w:space="0" w:color="000000"/>
              <w:left w:val="nil"/>
              <w:bottom w:val="single" w:sz="8" w:space="0" w:color="000000"/>
              <w:right w:val="nil"/>
            </w:tcBorders>
            <w:shd w:val="clear" w:color="auto" w:fill="auto"/>
            <w:vAlign w:val="center"/>
            <w:hideMark/>
          </w:tcPr>
          <w:p w14:paraId="5BB10ACF" w14:textId="77777777" w:rsidR="008A6B71" w:rsidRPr="00CE34EE" w:rsidRDefault="008A6B71" w:rsidP="005C5E7A">
            <w:pPr>
              <w:widowControl/>
              <w:rPr>
                <w:rFonts w:ascii="Times New Roman" w:eastAsia="simsun" w:hAnsi="Times New Roman" w:cs="Times New Roman"/>
                <w:kern w:val="0"/>
              </w:rPr>
            </w:pPr>
          </w:p>
        </w:tc>
        <w:tc>
          <w:tcPr>
            <w:tcW w:w="691" w:type="pct"/>
            <w:vMerge w:val="restart"/>
            <w:tcBorders>
              <w:top w:val="single" w:sz="8" w:space="0" w:color="000000"/>
              <w:left w:val="nil"/>
              <w:bottom w:val="single" w:sz="8" w:space="0" w:color="000000"/>
              <w:right w:val="nil"/>
            </w:tcBorders>
            <w:shd w:val="clear" w:color="auto" w:fill="auto"/>
            <w:vAlign w:val="center"/>
            <w:hideMark/>
          </w:tcPr>
          <w:p w14:paraId="31F890A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No. of NAFLD</w:t>
            </w:r>
          </w:p>
        </w:tc>
        <w:tc>
          <w:tcPr>
            <w:tcW w:w="710" w:type="pct"/>
            <w:vMerge w:val="restart"/>
            <w:tcBorders>
              <w:top w:val="single" w:sz="8" w:space="0" w:color="000000"/>
              <w:left w:val="nil"/>
              <w:bottom w:val="single" w:sz="8" w:space="0" w:color="000000"/>
              <w:right w:val="nil"/>
            </w:tcBorders>
            <w:shd w:val="clear" w:color="auto" w:fill="auto"/>
            <w:vAlign w:val="center"/>
            <w:hideMark/>
          </w:tcPr>
          <w:p w14:paraId="27D11368"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NAFLD prevalence (%)</w:t>
            </w:r>
          </w:p>
        </w:tc>
        <w:tc>
          <w:tcPr>
            <w:tcW w:w="2771" w:type="pct"/>
            <w:gridSpan w:val="4"/>
            <w:tcBorders>
              <w:top w:val="single" w:sz="8" w:space="0" w:color="000000"/>
              <w:left w:val="nil"/>
              <w:bottom w:val="single" w:sz="8" w:space="0" w:color="000000"/>
              <w:right w:val="nil"/>
            </w:tcBorders>
            <w:shd w:val="clear" w:color="auto" w:fill="auto"/>
            <w:vAlign w:val="center"/>
            <w:hideMark/>
          </w:tcPr>
          <w:p w14:paraId="1AE248FC"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OR(95%CI)</w:t>
            </w:r>
          </w:p>
        </w:tc>
      </w:tr>
      <w:tr w:rsidR="008A6B71" w:rsidRPr="00CE34EE" w14:paraId="4943BA25" w14:textId="77777777" w:rsidTr="005C5E7A">
        <w:trPr>
          <w:trHeight w:val="202"/>
        </w:trPr>
        <w:tc>
          <w:tcPr>
            <w:tcW w:w="829" w:type="pct"/>
            <w:vMerge/>
            <w:tcBorders>
              <w:top w:val="single" w:sz="8" w:space="0" w:color="000000"/>
              <w:left w:val="nil"/>
              <w:bottom w:val="single" w:sz="8" w:space="0" w:color="000000"/>
              <w:right w:val="nil"/>
            </w:tcBorders>
            <w:vAlign w:val="center"/>
            <w:hideMark/>
          </w:tcPr>
          <w:p w14:paraId="610FAA9C" w14:textId="77777777" w:rsidR="008A6B71" w:rsidRPr="00CE34EE" w:rsidRDefault="008A6B71" w:rsidP="005C5E7A">
            <w:pPr>
              <w:widowControl/>
              <w:jc w:val="left"/>
              <w:rPr>
                <w:rFonts w:ascii="Times New Roman" w:eastAsia="simsun" w:hAnsi="Times New Roman" w:cs="Times New Roman"/>
                <w:kern w:val="0"/>
              </w:rPr>
            </w:pPr>
          </w:p>
        </w:tc>
        <w:tc>
          <w:tcPr>
            <w:tcW w:w="691" w:type="pct"/>
            <w:vMerge/>
            <w:tcBorders>
              <w:top w:val="single" w:sz="8" w:space="0" w:color="000000"/>
              <w:left w:val="nil"/>
              <w:bottom w:val="single" w:sz="8" w:space="0" w:color="000000"/>
              <w:right w:val="nil"/>
            </w:tcBorders>
            <w:vAlign w:val="center"/>
            <w:hideMark/>
          </w:tcPr>
          <w:p w14:paraId="31111FE1" w14:textId="77777777" w:rsidR="008A6B71" w:rsidRPr="00CE34EE" w:rsidRDefault="008A6B71" w:rsidP="005C5E7A">
            <w:pPr>
              <w:widowControl/>
              <w:jc w:val="left"/>
              <w:rPr>
                <w:rFonts w:ascii="Times New Roman" w:eastAsia="simsun" w:hAnsi="Times New Roman" w:cs="Times New Roman"/>
                <w:kern w:val="0"/>
              </w:rPr>
            </w:pPr>
          </w:p>
        </w:tc>
        <w:tc>
          <w:tcPr>
            <w:tcW w:w="710" w:type="pct"/>
            <w:vMerge/>
            <w:tcBorders>
              <w:top w:val="single" w:sz="8" w:space="0" w:color="000000"/>
              <w:left w:val="nil"/>
              <w:bottom w:val="single" w:sz="8" w:space="0" w:color="000000"/>
              <w:right w:val="nil"/>
            </w:tcBorders>
            <w:vAlign w:val="center"/>
            <w:hideMark/>
          </w:tcPr>
          <w:p w14:paraId="7900C237" w14:textId="77777777" w:rsidR="008A6B71" w:rsidRPr="00CE34EE" w:rsidRDefault="008A6B71" w:rsidP="005C5E7A">
            <w:pPr>
              <w:widowControl/>
              <w:jc w:val="left"/>
              <w:rPr>
                <w:rFonts w:ascii="Times New Roman" w:eastAsia="simsun" w:hAnsi="Times New Roman" w:cs="Times New Roman"/>
                <w:kern w:val="0"/>
              </w:rPr>
            </w:pPr>
          </w:p>
        </w:tc>
        <w:tc>
          <w:tcPr>
            <w:tcW w:w="720" w:type="pct"/>
            <w:tcBorders>
              <w:top w:val="nil"/>
              <w:left w:val="nil"/>
              <w:bottom w:val="single" w:sz="8" w:space="0" w:color="000000"/>
              <w:right w:val="nil"/>
            </w:tcBorders>
            <w:shd w:val="clear" w:color="auto" w:fill="auto"/>
            <w:vAlign w:val="center"/>
            <w:hideMark/>
          </w:tcPr>
          <w:p w14:paraId="2D27C32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Unadjusted</w:t>
            </w:r>
          </w:p>
        </w:tc>
        <w:tc>
          <w:tcPr>
            <w:tcW w:w="683" w:type="pct"/>
            <w:tcBorders>
              <w:top w:val="nil"/>
              <w:left w:val="nil"/>
              <w:bottom w:val="single" w:sz="8" w:space="0" w:color="000000"/>
              <w:right w:val="nil"/>
            </w:tcBorders>
            <w:shd w:val="clear" w:color="auto" w:fill="auto"/>
            <w:vAlign w:val="center"/>
            <w:hideMark/>
          </w:tcPr>
          <w:p w14:paraId="697561F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Model 1</w:t>
            </w:r>
          </w:p>
        </w:tc>
        <w:tc>
          <w:tcPr>
            <w:tcW w:w="683" w:type="pct"/>
            <w:tcBorders>
              <w:top w:val="nil"/>
              <w:left w:val="nil"/>
              <w:bottom w:val="single" w:sz="8" w:space="0" w:color="000000"/>
              <w:right w:val="nil"/>
            </w:tcBorders>
            <w:shd w:val="clear" w:color="auto" w:fill="auto"/>
            <w:vAlign w:val="center"/>
            <w:hideMark/>
          </w:tcPr>
          <w:p w14:paraId="573B20AF"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Model 2</w:t>
            </w:r>
          </w:p>
        </w:tc>
        <w:tc>
          <w:tcPr>
            <w:tcW w:w="685" w:type="pct"/>
            <w:tcBorders>
              <w:top w:val="nil"/>
              <w:left w:val="nil"/>
              <w:bottom w:val="single" w:sz="8" w:space="0" w:color="000000"/>
              <w:right w:val="nil"/>
            </w:tcBorders>
            <w:shd w:val="clear" w:color="auto" w:fill="auto"/>
            <w:vAlign w:val="center"/>
            <w:hideMark/>
          </w:tcPr>
          <w:p w14:paraId="1261B40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Model 3</w:t>
            </w:r>
          </w:p>
        </w:tc>
      </w:tr>
      <w:tr w:rsidR="008A6B71" w:rsidRPr="00CE34EE" w14:paraId="79010E4A" w14:textId="77777777" w:rsidTr="005C5E7A">
        <w:trPr>
          <w:trHeight w:val="218"/>
        </w:trPr>
        <w:tc>
          <w:tcPr>
            <w:tcW w:w="5000" w:type="pct"/>
            <w:gridSpan w:val="7"/>
            <w:tcBorders>
              <w:top w:val="nil"/>
              <w:left w:val="nil"/>
              <w:bottom w:val="nil"/>
              <w:right w:val="nil"/>
            </w:tcBorders>
            <w:shd w:val="clear" w:color="auto" w:fill="auto"/>
            <w:hideMark/>
          </w:tcPr>
          <w:p w14:paraId="4648FC3A" w14:textId="77777777" w:rsidR="008A6B71" w:rsidRPr="00CE34EE" w:rsidRDefault="008A6B71" w:rsidP="005C5E7A">
            <w:pPr>
              <w:widowControl/>
              <w:jc w:val="left"/>
              <w:rPr>
                <w:rFonts w:ascii="Calibri" w:eastAsia="simsun" w:hAnsi="Calibri" w:cs="Times New Roman"/>
                <w:kern w:val="0"/>
              </w:rPr>
            </w:pPr>
            <w:r w:rsidRPr="00CE34EE">
              <w:rPr>
                <w:rFonts w:ascii="Times New Roman" w:eastAsia="simsun" w:hAnsi="Times New Roman" w:cs="Times New Roman"/>
                <w:kern w:val="0"/>
              </w:rPr>
              <w:t>All participants (N=2420)</w:t>
            </w:r>
          </w:p>
        </w:tc>
      </w:tr>
      <w:tr w:rsidR="008A6B71" w:rsidRPr="00CE34EE" w14:paraId="2A694A5E" w14:textId="77777777" w:rsidTr="005C5E7A">
        <w:trPr>
          <w:trHeight w:val="218"/>
        </w:trPr>
        <w:tc>
          <w:tcPr>
            <w:tcW w:w="829" w:type="pct"/>
            <w:tcBorders>
              <w:top w:val="nil"/>
              <w:left w:val="nil"/>
              <w:bottom w:val="nil"/>
              <w:right w:val="nil"/>
            </w:tcBorders>
            <w:shd w:val="clear" w:color="auto" w:fill="auto"/>
            <w:hideMark/>
          </w:tcPr>
          <w:p w14:paraId="388E2931"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Total </w:t>
            </w:r>
          </w:p>
        </w:tc>
        <w:tc>
          <w:tcPr>
            <w:tcW w:w="691" w:type="pct"/>
            <w:tcBorders>
              <w:top w:val="nil"/>
              <w:left w:val="nil"/>
              <w:bottom w:val="nil"/>
              <w:right w:val="nil"/>
            </w:tcBorders>
            <w:shd w:val="clear" w:color="auto" w:fill="auto"/>
            <w:hideMark/>
          </w:tcPr>
          <w:p w14:paraId="40CEFD77"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1050</w:t>
            </w:r>
          </w:p>
        </w:tc>
        <w:tc>
          <w:tcPr>
            <w:tcW w:w="710" w:type="pct"/>
            <w:tcBorders>
              <w:top w:val="nil"/>
              <w:left w:val="nil"/>
              <w:bottom w:val="nil"/>
              <w:right w:val="nil"/>
            </w:tcBorders>
            <w:shd w:val="clear" w:color="auto" w:fill="auto"/>
            <w:hideMark/>
          </w:tcPr>
          <w:p w14:paraId="5FDE8EB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43.39%</w:t>
            </w:r>
          </w:p>
        </w:tc>
        <w:tc>
          <w:tcPr>
            <w:tcW w:w="720" w:type="pct"/>
            <w:tcBorders>
              <w:top w:val="nil"/>
              <w:left w:val="nil"/>
              <w:bottom w:val="nil"/>
              <w:right w:val="nil"/>
            </w:tcBorders>
            <w:shd w:val="clear" w:color="auto" w:fill="auto"/>
            <w:hideMark/>
          </w:tcPr>
          <w:p w14:paraId="78156C6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68EB88AC"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2EE71A9B" w14:textId="77777777" w:rsidR="008A6B71" w:rsidRPr="00CE34EE" w:rsidRDefault="008A6B71" w:rsidP="005C5E7A">
            <w:pPr>
              <w:widowControl/>
              <w:jc w:val="left"/>
              <w:rPr>
                <w:rFonts w:ascii="Calibri" w:eastAsia="simsun" w:hAnsi="Calibri" w:cs="Times New Roman"/>
                <w:kern w:val="0"/>
              </w:rPr>
            </w:pPr>
          </w:p>
        </w:tc>
        <w:tc>
          <w:tcPr>
            <w:tcW w:w="685" w:type="pct"/>
            <w:tcBorders>
              <w:top w:val="nil"/>
              <w:left w:val="nil"/>
              <w:bottom w:val="nil"/>
              <w:right w:val="nil"/>
            </w:tcBorders>
            <w:shd w:val="clear" w:color="auto" w:fill="auto"/>
            <w:hideMark/>
          </w:tcPr>
          <w:p w14:paraId="72F48A4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r>
      <w:tr w:rsidR="008A6B71" w:rsidRPr="00CE34EE" w14:paraId="5495004D" w14:textId="77777777" w:rsidTr="005C5E7A">
        <w:trPr>
          <w:trHeight w:val="218"/>
        </w:trPr>
        <w:tc>
          <w:tcPr>
            <w:tcW w:w="829" w:type="pct"/>
            <w:tcBorders>
              <w:top w:val="nil"/>
              <w:left w:val="nil"/>
              <w:bottom w:val="nil"/>
              <w:right w:val="nil"/>
            </w:tcBorders>
            <w:shd w:val="clear" w:color="auto" w:fill="auto"/>
            <w:hideMark/>
          </w:tcPr>
          <w:p w14:paraId="2456AEC6"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South</w:t>
            </w:r>
          </w:p>
        </w:tc>
        <w:tc>
          <w:tcPr>
            <w:tcW w:w="691" w:type="pct"/>
            <w:tcBorders>
              <w:top w:val="nil"/>
              <w:left w:val="nil"/>
              <w:bottom w:val="nil"/>
              <w:right w:val="nil"/>
            </w:tcBorders>
            <w:shd w:val="clear" w:color="auto" w:fill="auto"/>
            <w:hideMark/>
          </w:tcPr>
          <w:p w14:paraId="2C7BA55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545</w:t>
            </w:r>
          </w:p>
        </w:tc>
        <w:tc>
          <w:tcPr>
            <w:tcW w:w="710" w:type="pct"/>
            <w:tcBorders>
              <w:top w:val="nil"/>
              <w:left w:val="nil"/>
              <w:bottom w:val="nil"/>
              <w:right w:val="nil"/>
            </w:tcBorders>
            <w:shd w:val="clear" w:color="auto" w:fill="auto"/>
            <w:hideMark/>
          </w:tcPr>
          <w:p w14:paraId="1E83CCE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35.9</w:t>
            </w:r>
            <w:r w:rsidRPr="00CE34EE">
              <w:rPr>
                <w:rFonts w:ascii="Times New Roman" w:eastAsia="simsun" w:hAnsi="Times New Roman" w:cs="Times New Roman" w:hint="eastAsia"/>
                <w:kern w:val="0"/>
              </w:rPr>
              <w:t>5</w:t>
            </w:r>
            <w:r w:rsidRPr="00CE34EE">
              <w:rPr>
                <w:rFonts w:ascii="Times New Roman" w:eastAsia="simsun" w:hAnsi="Times New Roman" w:cs="Times New Roman"/>
                <w:kern w:val="0"/>
              </w:rPr>
              <w:t>%</w:t>
            </w:r>
          </w:p>
        </w:tc>
        <w:tc>
          <w:tcPr>
            <w:tcW w:w="720" w:type="pct"/>
            <w:tcBorders>
              <w:top w:val="nil"/>
              <w:left w:val="nil"/>
              <w:bottom w:val="nil"/>
              <w:right w:val="nil"/>
            </w:tcBorders>
            <w:shd w:val="clear" w:color="auto" w:fill="auto"/>
            <w:hideMark/>
          </w:tcPr>
          <w:p w14:paraId="4158BE3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048721D3"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4F295233"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5" w:type="pct"/>
            <w:tcBorders>
              <w:top w:val="nil"/>
              <w:left w:val="nil"/>
              <w:bottom w:val="nil"/>
              <w:right w:val="nil"/>
            </w:tcBorders>
            <w:shd w:val="clear" w:color="auto" w:fill="auto"/>
            <w:hideMark/>
          </w:tcPr>
          <w:p w14:paraId="7F43515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r>
      <w:tr w:rsidR="008A6B71" w:rsidRPr="00CE34EE" w14:paraId="120F0AA8" w14:textId="77777777" w:rsidTr="005C5E7A">
        <w:trPr>
          <w:trHeight w:val="218"/>
        </w:trPr>
        <w:tc>
          <w:tcPr>
            <w:tcW w:w="829" w:type="pct"/>
            <w:tcBorders>
              <w:top w:val="nil"/>
              <w:left w:val="nil"/>
              <w:bottom w:val="nil"/>
              <w:right w:val="nil"/>
            </w:tcBorders>
            <w:shd w:val="clear" w:color="auto" w:fill="auto"/>
            <w:hideMark/>
          </w:tcPr>
          <w:p w14:paraId="733967B5"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North </w:t>
            </w:r>
          </w:p>
        </w:tc>
        <w:tc>
          <w:tcPr>
            <w:tcW w:w="691" w:type="pct"/>
            <w:tcBorders>
              <w:top w:val="nil"/>
              <w:left w:val="nil"/>
              <w:bottom w:val="nil"/>
              <w:right w:val="nil"/>
            </w:tcBorders>
            <w:shd w:val="clear" w:color="auto" w:fill="auto"/>
            <w:hideMark/>
          </w:tcPr>
          <w:p w14:paraId="7C4C6D8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505</w:t>
            </w:r>
          </w:p>
        </w:tc>
        <w:tc>
          <w:tcPr>
            <w:tcW w:w="710" w:type="pct"/>
            <w:tcBorders>
              <w:top w:val="nil"/>
              <w:left w:val="nil"/>
              <w:bottom w:val="nil"/>
              <w:right w:val="nil"/>
            </w:tcBorders>
            <w:shd w:val="clear" w:color="auto" w:fill="auto"/>
            <w:hideMark/>
          </w:tcPr>
          <w:p w14:paraId="1B11FDA7"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55.86%</w:t>
            </w:r>
          </w:p>
        </w:tc>
        <w:tc>
          <w:tcPr>
            <w:tcW w:w="720" w:type="pct"/>
            <w:tcBorders>
              <w:top w:val="nil"/>
              <w:left w:val="nil"/>
              <w:bottom w:val="nil"/>
              <w:right w:val="nil"/>
            </w:tcBorders>
            <w:shd w:val="clear" w:color="auto" w:fill="auto"/>
            <w:hideMark/>
          </w:tcPr>
          <w:p w14:paraId="1C3CB906"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2.25(1.91-2.67)</w:t>
            </w:r>
          </w:p>
        </w:tc>
        <w:tc>
          <w:tcPr>
            <w:tcW w:w="683" w:type="pct"/>
            <w:tcBorders>
              <w:top w:val="nil"/>
              <w:left w:val="nil"/>
              <w:bottom w:val="nil"/>
              <w:right w:val="nil"/>
            </w:tcBorders>
            <w:shd w:val="clear" w:color="auto" w:fill="auto"/>
            <w:hideMark/>
          </w:tcPr>
          <w:p w14:paraId="6092EE5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2.23(1.87-2.68)</w:t>
            </w:r>
          </w:p>
        </w:tc>
        <w:tc>
          <w:tcPr>
            <w:tcW w:w="683" w:type="pct"/>
            <w:tcBorders>
              <w:top w:val="nil"/>
              <w:left w:val="nil"/>
              <w:bottom w:val="nil"/>
              <w:right w:val="nil"/>
            </w:tcBorders>
            <w:shd w:val="clear" w:color="auto" w:fill="auto"/>
            <w:hideMark/>
          </w:tcPr>
          <w:p w14:paraId="7FCEBDFF"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3.56(2.84-4.47)</w:t>
            </w:r>
          </w:p>
        </w:tc>
        <w:tc>
          <w:tcPr>
            <w:tcW w:w="685" w:type="pct"/>
            <w:tcBorders>
              <w:top w:val="nil"/>
              <w:left w:val="nil"/>
              <w:bottom w:val="nil"/>
              <w:right w:val="nil"/>
            </w:tcBorders>
            <w:shd w:val="clear" w:color="auto" w:fill="auto"/>
            <w:hideMark/>
          </w:tcPr>
          <w:p w14:paraId="395BCE88"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3.09(2.45-3.9</w:t>
            </w:r>
            <w:r w:rsidRPr="00CE34EE">
              <w:rPr>
                <w:rFonts w:ascii="Times New Roman" w:eastAsia="simsun" w:hAnsi="Times New Roman" w:cs="Times New Roman" w:hint="eastAsia"/>
              </w:rPr>
              <w:t>0</w:t>
            </w:r>
            <w:r w:rsidRPr="00CE34EE">
              <w:rPr>
                <w:rFonts w:ascii="Times New Roman" w:eastAsia="simsun" w:hAnsi="Times New Roman" w:cs="Times New Roman"/>
              </w:rPr>
              <w:t>)</w:t>
            </w:r>
          </w:p>
        </w:tc>
      </w:tr>
      <w:tr w:rsidR="008A6B71" w:rsidRPr="00CE34EE" w14:paraId="435BD6C8" w14:textId="77777777" w:rsidTr="005C5E7A">
        <w:trPr>
          <w:trHeight w:val="218"/>
        </w:trPr>
        <w:tc>
          <w:tcPr>
            <w:tcW w:w="829" w:type="pct"/>
            <w:tcBorders>
              <w:top w:val="nil"/>
              <w:left w:val="nil"/>
              <w:bottom w:val="nil"/>
              <w:right w:val="nil"/>
            </w:tcBorders>
            <w:shd w:val="clear" w:color="auto" w:fill="auto"/>
            <w:hideMark/>
          </w:tcPr>
          <w:p w14:paraId="66187AF0"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P value</w:t>
            </w:r>
          </w:p>
        </w:tc>
        <w:tc>
          <w:tcPr>
            <w:tcW w:w="691" w:type="pct"/>
            <w:tcBorders>
              <w:top w:val="nil"/>
              <w:left w:val="nil"/>
              <w:bottom w:val="nil"/>
              <w:right w:val="nil"/>
            </w:tcBorders>
            <w:shd w:val="clear" w:color="auto" w:fill="auto"/>
            <w:hideMark/>
          </w:tcPr>
          <w:p w14:paraId="543133F6"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7EA337FC"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56A7B3A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7AA430A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07EAB9A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5" w:type="pct"/>
            <w:tcBorders>
              <w:top w:val="nil"/>
              <w:left w:val="nil"/>
              <w:bottom w:val="nil"/>
              <w:right w:val="nil"/>
            </w:tcBorders>
            <w:shd w:val="clear" w:color="auto" w:fill="auto"/>
            <w:hideMark/>
          </w:tcPr>
          <w:p w14:paraId="52E20161"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r>
      <w:tr w:rsidR="008A6B71" w:rsidRPr="00CE34EE" w14:paraId="4455CDE4" w14:textId="77777777" w:rsidTr="005C5E7A">
        <w:trPr>
          <w:trHeight w:val="218"/>
        </w:trPr>
        <w:tc>
          <w:tcPr>
            <w:tcW w:w="829" w:type="pct"/>
            <w:tcBorders>
              <w:top w:val="nil"/>
              <w:left w:val="nil"/>
              <w:bottom w:val="nil"/>
              <w:right w:val="nil"/>
            </w:tcBorders>
            <w:shd w:val="clear" w:color="auto" w:fill="auto"/>
            <w:hideMark/>
          </w:tcPr>
          <w:p w14:paraId="354B89C1"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NGT (N=750)</w:t>
            </w:r>
          </w:p>
        </w:tc>
        <w:tc>
          <w:tcPr>
            <w:tcW w:w="691" w:type="pct"/>
            <w:tcBorders>
              <w:top w:val="nil"/>
              <w:left w:val="nil"/>
              <w:bottom w:val="nil"/>
              <w:right w:val="nil"/>
            </w:tcBorders>
            <w:shd w:val="clear" w:color="auto" w:fill="auto"/>
            <w:hideMark/>
          </w:tcPr>
          <w:p w14:paraId="2DF07573"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7CD6896D"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4D6313D5"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6CFCA852"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33D238BE" w14:textId="77777777" w:rsidR="008A6B71" w:rsidRPr="00CE34EE" w:rsidRDefault="008A6B71" w:rsidP="005C5E7A">
            <w:pPr>
              <w:widowControl/>
              <w:jc w:val="left"/>
              <w:rPr>
                <w:rFonts w:ascii="Calibri" w:eastAsia="simsun" w:hAnsi="Calibri" w:cs="Times New Roman"/>
                <w:kern w:val="0"/>
              </w:rPr>
            </w:pPr>
          </w:p>
        </w:tc>
        <w:tc>
          <w:tcPr>
            <w:tcW w:w="685" w:type="pct"/>
            <w:tcBorders>
              <w:top w:val="nil"/>
              <w:left w:val="nil"/>
              <w:bottom w:val="nil"/>
              <w:right w:val="nil"/>
            </w:tcBorders>
            <w:shd w:val="clear" w:color="auto" w:fill="auto"/>
            <w:hideMark/>
          </w:tcPr>
          <w:p w14:paraId="22D79AAE" w14:textId="77777777" w:rsidR="008A6B71" w:rsidRPr="00CE34EE" w:rsidRDefault="008A6B71" w:rsidP="005C5E7A">
            <w:pPr>
              <w:widowControl/>
              <w:jc w:val="left"/>
              <w:rPr>
                <w:rFonts w:ascii="Calibri" w:eastAsia="simsun" w:hAnsi="Calibri" w:cs="Times New Roman"/>
                <w:kern w:val="0"/>
              </w:rPr>
            </w:pPr>
          </w:p>
        </w:tc>
      </w:tr>
      <w:tr w:rsidR="008A6B71" w:rsidRPr="00CE34EE" w14:paraId="2FAA73E6" w14:textId="77777777" w:rsidTr="005C5E7A">
        <w:trPr>
          <w:trHeight w:val="218"/>
        </w:trPr>
        <w:tc>
          <w:tcPr>
            <w:tcW w:w="829" w:type="pct"/>
            <w:tcBorders>
              <w:top w:val="nil"/>
              <w:left w:val="nil"/>
              <w:bottom w:val="nil"/>
              <w:right w:val="nil"/>
            </w:tcBorders>
            <w:shd w:val="clear" w:color="auto" w:fill="auto"/>
            <w:hideMark/>
          </w:tcPr>
          <w:p w14:paraId="2AC88503"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Total </w:t>
            </w:r>
          </w:p>
        </w:tc>
        <w:tc>
          <w:tcPr>
            <w:tcW w:w="691" w:type="pct"/>
            <w:tcBorders>
              <w:top w:val="nil"/>
              <w:left w:val="nil"/>
              <w:bottom w:val="nil"/>
              <w:right w:val="nil"/>
            </w:tcBorders>
            <w:shd w:val="clear" w:color="auto" w:fill="auto"/>
            <w:hideMark/>
          </w:tcPr>
          <w:p w14:paraId="69A38E1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175</w:t>
            </w:r>
          </w:p>
        </w:tc>
        <w:tc>
          <w:tcPr>
            <w:tcW w:w="710" w:type="pct"/>
            <w:tcBorders>
              <w:top w:val="nil"/>
              <w:left w:val="nil"/>
              <w:bottom w:val="nil"/>
              <w:right w:val="nil"/>
            </w:tcBorders>
            <w:shd w:val="clear" w:color="auto" w:fill="auto"/>
            <w:hideMark/>
          </w:tcPr>
          <w:p w14:paraId="4290006C"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23.3</w:t>
            </w:r>
            <w:r w:rsidRPr="00CE34EE">
              <w:rPr>
                <w:rFonts w:ascii="Times New Roman" w:eastAsia="simsun" w:hAnsi="Times New Roman" w:cs="Times New Roman" w:hint="eastAsia"/>
                <w:kern w:val="0"/>
              </w:rPr>
              <w:t>3</w:t>
            </w:r>
            <w:r w:rsidRPr="00CE34EE">
              <w:rPr>
                <w:rFonts w:ascii="Times New Roman" w:eastAsia="simsun" w:hAnsi="Times New Roman" w:cs="Times New Roman"/>
                <w:kern w:val="0"/>
              </w:rPr>
              <w:t>%</w:t>
            </w:r>
          </w:p>
        </w:tc>
        <w:tc>
          <w:tcPr>
            <w:tcW w:w="720" w:type="pct"/>
            <w:tcBorders>
              <w:top w:val="nil"/>
              <w:left w:val="nil"/>
              <w:bottom w:val="nil"/>
              <w:right w:val="nil"/>
            </w:tcBorders>
            <w:shd w:val="clear" w:color="auto" w:fill="auto"/>
            <w:hideMark/>
          </w:tcPr>
          <w:p w14:paraId="296CFBD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55052677"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41A17D25"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5" w:type="pct"/>
            <w:tcBorders>
              <w:top w:val="nil"/>
              <w:left w:val="nil"/>
              <w:bottom w:val="nil"/>
              <w:right w:val="nil"/>
            </w:tcBorders>
            <w:shd w:val="clear" w:color="auto" w:fill="auto"/>
            <w:hideMark/>
          </w:tcPr>
          <w:p w14:paraId="6B4ACD1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r>
      <w:tr w:rsidR="008A6B71" w:rsidRPr="00CE34EE" w14:paraId="6F9A6012" w14:textId="77777777" w:rsidTr="005C5E7A">
        <w:trPr>
          <w:trHeight w:val="218"/>
        </w:trPr>
        <w:tc>
          <w:tcPr>
            <w:tcW w:w="829" w:type="pct"/>
            <w:tcBorders>
              <w:top w:val="nil"/>
              <w:left w:val="nil"/>
              <w:bottom w:val="nil"/>
              <w:right w:val="nil"/>
            </w:tcBorders>
            <w:shd w:val="clear" w:color="auto" w:fill="auto"/>
            <w:hideMark/>
          </w:tcPr>
          <w:p w14:paraId="392D0D4E"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South</w:t>
            </w:r>
          </w:p>
        </w:tc>
        <w:tc>
          <w:tcPr>
            <w:tcW w:w="691" w:type="pct"/>
            <w:tcBorders>
              <w:top w:val="nil"/>
              <w:left w:val="nil"/>
              <w:bottom w:val="nil"/>
              <w:right w:val="nil"/>
            </w:tcBorders>
            <w:shd w:val="clear" w:color="auto" w:fill="auto"/>
            <w:hideMark/>
          </w:tcPr>
          <w:p w14:paraId="10643F8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75</w:t>
            </w:r>
          </w:p>
        </w:tc>
        <w:tc>
          <w:tcPr>
            <w:tcW w:w="710" w:type="pct"/>
            <w:tcBorders>
              <w:top w:val="nil"/>
              <w:left w:val="nil"/>
              <w:bottom w:val="nil"/>
              <w:right w:val="nil"/>
            </w:tcBorders>
            <w:shd w:val="clear" w:color="auto" w:fill="auto"/>
            <w:hideMark/>
          </w:tcPr>
          <w:p w14:paraId="70E50D5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16.2</w:t>
            </w:r>
            <w:r w:rsidRPr="00CE34EE">
              <w:rPr>
                <w:rFonts w:ascii="Times New Roman" w:eastAsia="simsun" w:hAnsi="Times New Roman" w:cs="Times New Roman" w:hint="eastAsia"/>
                <w:kern w:val="0"/>
              </w:rPr>
              <w:t>3</w:t>
            </w:r>
            <w:r w:rsidRPr="00CE34EE">
              <w:rPr>
                <w:rFonts w:ascii="Times New Roman" w:eastAsia="simsun" w:hAnsi="Times New Roman" w:cs="Times New Roman"/>
                <w:kern w:val="0"/>
              </w:rPr>
              <w:t>%</w:t>
            </w:r>
          </w:p>
        </w:tc>
        <w:tc>
          <w:tcPr>
            <w:tcW w:w="720" w:type="pct"/>
            <w:tcBorders>
              <w:top w:val="nil"/>
              <w:left w:val="nil"/>
              <w:bottom w:val="nil"/>
              <w:right w:val="nil"/>
            </w:tcBorders>
            <w:shd w:val="clear" w:color="auto" w:fill="auto"/>
            <w:hideMark/>
          </w:tcPr>
          <w:p w14:paraId="1E3E3F91"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5519598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488D085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5" w:type="pct"/>
            <w:tcBorders>
              <w:top w:val="nil"/>
              <w:left w:val="nil"/>
              <w:bottom w:val="nil"/>
              <w:right w:val="nil"/>
            </w:tcBorders>
            <w:shd w:val="clear" w:color="auto" w:fill="auto"/>
            <w:hideMark/>
          </w:tcPr>
          <w:p w14:paraId="6586633F"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r>
      <w:tr w:rsidR="008A6B71" w:rsidRPr="00CE34EE" w14:paraId="387DE549" w14:textId="77777777" w:rsidTr="005C5E7A">
        <w:trPr>
          <w:trHeight w:val="218"/>
        </w:trPr>
        <w:tc>
          <w:tcPr>
            <w:tcW w:w="829" w:type="pct"/>
            <w:tcBorders>
              <w:top w:val="nil"/>
              <w:left w:val="nil"/>
              <w:bottom w:val="nil"/>
              <w:right w:val="nil"/>
            </w:tcBorders>
            <w:shd w:val="clear" w:color="auto" w:fill="auto"/>
            <w:hideMark/>
          </w:tcPr>
          <w:p w14:paraId="106479DE"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North </w:t>
            </w:r>
          </w:p>
        </w:tc>
        <w:tc>
          <w:tcPr>
            <w:tcW w:w="691" w:type="pct"/>
            <w:tcBorders>
              <w:top w:val="nil"/>
              <w:left w:val="nil"/>
              <w:bottom w:val="nil"/>
              <w:right w:val="nil"/>
            </w:tcBorders>
            <w:shd w:val="clear" w:color="auto" w:fill="auto"/>
            <w:hideMark/>
          </w:tcPr>
          <w:p w14:paraId="79A3FFB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100</w:t>
            </w:r>
          </w:p>
        </w:tc>
        <w:tc>
          <w:tcPr>
            <w:tcW w:w="710" w:type="pct"/>
            <w:tcBorders>
              <w:top w:val="nil"/>
              <w:left w:val="nil"/>
              <w:bottom w:val="nil"/>
              <w:right w:val="nil"/>
            </w:tcBorders>
            <w:shd w:val="clear" w:color="auto" w:fill="auto"/>
            <w:hideMark/>
          </w:tcPr>
          <w:p w14:paraId="2395963A"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34.7</w:t>
            </w:r>
            <w:r w:rsidRPr="00CE34EE">
              <w:rPr>
                <w:rFonts w:ascii="Times New Roman" w:eastAsia="simsun" w:hAnsi="Times New Roman" w:cs="Times New Roman" w:hint="eastAsia"/>
                <w:kern w:val="0"/>
              </w:rPr>
              <w:t>2</w:t>
            </w:r>
            <w:r w:rsidRPr="00CE34EE">
              <w:rPr>
                <w:rFonts w:ascii="Times New Roman" w:eastAsia="simsun" w:hAnsi="Times New Roman" w:cs="Times New Roman"/>
                <w:kern w:val="0"/>
              </w:rPr>
              <w:t>%</w:t>
            </w:r>
          </w:p>
        </w:tc>
        <w:tc>
          <w:tcPr>
            <w:tcW w:w="720" w:type="pct"/>
            <w:tcBorders>
              <w:top w:val="nil"/>
              <w:left w:val="nil"/>
              <w:bottom w:val="nil"/>
              <w:right w:val="nil"/>
            </w:tcBorders>
            <w:shd w:val="clear" w:color="auto" w:fill="auto"/>
            <w:hideMark/>
          </w:tcPr>
          <w:p w14:paraId="3CB0F00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2.74(1.94-3.89)</w:t>
            </w:r>
          </w:p>
        </w:tc>
        <w:tc>
          <w:tcPr>
            <w:tcW w:w="683" w:type="pct"/>
            <w:tcBorders>
              <w:top w:val="nil"/>
              <w:left w:val="nil"/>
              <w:bottom w:val="nil"/>
              <w:right w:val="nil"/>
            </w:tcBorders>
            <w:shd w:val="clear" w:color="auto" w:fill="auto"/>
            <w:hideMark/>
          </w:tcPr>
          <w:p w14:paraId="6AF54F4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3.05(2.06-4.55)</w:t>
            </w:r>
          </w:p>
        </w:tc>
        <w:tc>
          <w:tcPr>
            <w:tcW w:w="683" w:type="pct"/>
            <w:tcBorders>
              <w:top w:val="nil"/>
              <w:left w:val="nil"/>
              <w:bottom w:val="nil"/>
              <w:right w:val="nil"/>
            </w:tcBorders>
            <w:shd w:val="clear" w:color="auto" w:fill="auto"/>
            <w:hideMark/>
          </w:tcPr>
          <w:p w14:paraId="5FEE3D1D"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4.45(2.79-7.19)</w:t>
            </w:r>
          </w:p>
        </w:tc>
        <w:tc>
          <w:tcPr>
            <w:tcW w:w="685" w:type="pct"/>
            <w:tcBorders>
              <w:top w:val="nil"/>
              <w:left w:val="nil"/>
              <w:bottom w:val="nil"/>
              <w:right w:val="nil"/>
            </w:tcBorders>
            <w:shd w:val="clear" w:color="auto" w:fill="auto"/>
            <w:hideMark/>
          </w:tcPr>
          <w:p w14:paraId="51AB6CE8"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4.15(2.52-6.95)</w:t>
            </w:r>
          </w:p>
        </w:tc>
      </w:tr>
      <w:tr w:rsidR="008A6B71" w:rsidRPr="00CE34EE" w14:paraId="575A43B0" w14:textId="77777777" w:rsidTr="005C5E7A">
        <w:trPr>
          <w:trHeight w:val="218"/>
        </w:trPr>
        <w:tc>
          <w:tcPr>
            <w:tcW w:w="829" w:type="pct"/>
            <w:tcBorders>
              <w:top w:val="nil"/>
              <w:left w:val="nil"/>
              <w:bottom w:val="nil"/>
              <w:right w:val="nil"/>
            </w:tcBorders>
            <w:shd w:val="clear" w:color="auto" w:fill="auto"/>
            <w:hideMark/>
          </w:tcPr>
          <w:p w14:paraId="50D1F5AA"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P value</w:t>
            </w:r>
          </w:p>
        </w:tc>
        <w:tc>
          <w:tcPr>
            <w:tcW w:w="691" w:type="pct"/>
            <w:tcBorders>
              <w:top w:val="nil"/>
              <w:left w:val="nil"/>
              <w:bottom w:val="nil"/>
              <w:right w:val="nil"/>
            </w:tcBorders>
            <w:shd w:val="clear" w:color="auto" w:fill="auto"/>
            <w:hideMark/>
          </w:tcPr>
          <w:p w14:paraId="21CA53ED"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6A02646A"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78D334FC"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59A498C3"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1A855C5D"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5" w:type="pct"/>
            <w:tcBorders>
              <w:top w:val="nil"/>
              <w:left w:val="nil"/>
              <w:bottom w:val="nil"/>
              <w:right w:val="nil"/>
            </w:tcBorders>
            <w:shd w:val="clear" w:color="auto" w:fill="auto"/>
            <w:hideMark/>
          </w:tcPr>
          <w:p w14:paraId="0935285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r>
      <w:tr w:rsidR="008A6B71" w:rsidRPr="00CE34EE" w14:paraId="0D531CFA" w14:textId="77777777" w:rsidTr="005C5E7A">
        <w:trPr>
          <w:trHeight w:val="218"/>
        </w:trPr>
        <w:tc>
          <w:tcPr>
            <w:tcW w:w="829" w:type="pct"/>
            <w:tcBorders>
              <w:top w:val="nil"/>
              <w:left w:val="nil"/>
              <w:bottom w:val="nil"/>
              <w:right w:val="nil"/>
            </w:tcBorders>
            <w:shd w:val="clear" w:color="auto" w:fill="auto"/>
            <w:hideMark/>
          </w:tcPr>
          <w:p w14:paraId="3CE390DA"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IGR (N=425)</w:t>
            </w:r>
          </w:p>
        </w:tc>
        <w:tc>
          <w:tcPr>
            <w:tcW w:w="691" w:type="pct"/>
            <w:tcBorders>
              <w:top w:val="nil"/>
              <w:left w:val="nil"/>
              <w:bottom w:val="nil"/>
              <w:right w:val="nil"/>
            </w:tcBorders>
            <w:shd w:val="clear" w:color="auto" w:fill="auto"/>
            <w:hideMark/>
          </w:tcPr>
          <w:p w14:paraId="0138D3D7"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7C238E02"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7B0BD7B0"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105E7526"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12C0F02D" w14:textId="77777777" w:rsidR="008A6B71" w:rsidRPr="00CE34EE" w:rsidRDefault="008A6B71" w:rsidP="005C5E7A">
            <w:pPr>
              <w:widowControl/>
              <w:jc w:val="left"/>
              <w:rPr>
                <w:rFonts w:ascii="Calibri" w:eastAsia="simsun" w:hAnsi="Calibri" w:cs="Times New Roman"/>
                <w:kern w:val="0"/>
              </w:rPr>
            </w:pPr>
          </w:p>
        </w:tc>
        <w:tc>
          <w:tcPr>
            <w:tcW w:w="685" w:type="pct"/>
            <w:tcBorders>
              <w:top w:val="nil"/>
              <w:left w:val="nil"/>
              <w:bottom w:val="nil"/>
              <w:right w:val="nil"/>
            </w:tcBorders>
            <w:shd w:val="clear" w:color="auto" w:fill="auto"/>
            <w:hideMark/>
          </w:tcPr>
          <w:p w14:paraId="0ECA98C3" w14:textId="77777777" w:rsidR="008A6B71" w:rsidRPr="00CE34EE" w:rsidRDefault="008A6B71" w:rsidP="005C5E7A">
            <w:pPr>
              <w:widowControl/>
              <w:jc w:val="left"/>
              <w:rPr>
                <w:rFonts w:ascii="Calibri" w:eastAsia="simsun" w:hAnsi="Calibri" w:cs="Times New Roman"/>
                <w:kern w:val="0"/>
              </w:rPr>
            </w:pPr>
          </w:p>
        </w:tc>
      </w:tr>
      <w:tr w:rsidR="008A6B71" w:rsidRPr="00CE34EE" w14:paraId="1191FB2F" w14:textId="77777777" w:rsidTr="005C5E7A">
        <w:trPr>
          <w:trHeight w:val="218"/>
        </w:trPr>
        <w:tc>
          <w:tcPr>
            <w:tcW w:w="829" w:type="pct"/>
            <w:tcBorders>
              <w:top w:val="nil"/>
              <w:left w:val="nil"/>
              <w:bottom w:val="nil"/>
              <w:right w:val="nil"/>
            </w:tcBorders>
            <w:shd w:val="clear" w:color="auto" w:fill="auto"/>
            <w:hideMark/>
          </w:tcPr>
          <w:p w14:paraId="488B55C5"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Total </w:t>
            </w:r>
          </w:p>
        </w:tc>
        <w:tc>
          <w:tcPr>
            <w:tcW w:w="691" w:type="pct"/>
            <w:tcBorders>
              <w:top w:val="nil"/>
              <w:left w:val="nil"/>
              <w:bottom w:val="nil"/>
              <w:right w:val="nil"/>
            </w:tcBorders>
            <w:shd w:val="clear" w:color="auto" w:fill="auto"/>
            <w:hideMark/>
          </w:tcPr>
          <w:p w14:paraId="2466543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187</w:t>
            </w:r>
          </w:p>
        </w:tc>
        <w:tc>
          <w:tcPr>
            <w:tcW w:w="710" w:type="pct"/>
            <w:tcBorders>
              <w:top w:val="nil"/>
              <w:left w:val="nil"/>
              <w:bottom w:val="nil"/>
              <w:right w:val="nil"/>
            </w:tcBorders>
            <w:shd w:val="clear" w:color="auto" w:fill="auto"/>
            <w:hideMark/>
          </w:tcPr>
          <w:p w14:paraId="04B88551"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44.0%</w:t>
            </w:r>
          </w:p>
        </w:tc>
        <w:tc>
          <w:tcPr>
            <w:tcW w:w="720" w:type="pct"/>
            <w:tcBorders>
              <w:top w:val="nil"/>
              <w:left w:val="nil"/>
              <w:bottom w:val="nil"/>
              <w:right w:val="nil"/>
            </w:tcBorders>
            <w:shd w:val="clear" w:color="auto" w:fill="auto"/>
            <w:hideMark/>
          </w:tcPr>
          <w:p w14:paraId="35DF19A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4AE8732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5296D505"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5" w:type="pct"/>
            <w:tcBorders>
              <w:top w:val="nil"/>
              <w:left w:val="nil"/>
              <w:bottom w:val="nil"/>
              <w:right w:val="nil"/>
            </w:tcBorders>
            <w:shd w:val="clear" w:color="auto" w:fill="auto"/>
            <w:hideMark/>
          </w:tcPr>
          <w:p w14:paraId="7F76F495"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r>
      <w:tr w:rsidR="008A6B71" w:rsidRPr="00CE34EE" w14:paraId="2DC67320" w14:textId="77777777" w:rsidTr="005C5E7A">
        <w:trPr>
          <w:trHeight w:val="218"/>
        </w:trPr>
        <w:tc>
          <w:tcPr>
            <w:tcW w:w="829" w:type="pct"/>
            <w:tcBorders>
              <w:top w:val="nil"/>
              <w:left w:val="nil"/>
              <w:bottom w:val="nil"/>
              <w:right w:val="nil"/>
            </w:tcBorders>
            <w:shd w:val="clear" w:color="auto" w:fill="auto"/>
            <w:hideMark/>
          </w:tcPr>
          <w:p w14:paraId="285DE1B7"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South</w:t>
            </w:r>
          </w:p>
        </w:tc>
        <w:tc>
          <w:tcPr>
            <w:tcW w:w="691" w:type="pct"/>
            <w:tcBorders>
              <w:top w:val="nil"/>
              <w:left w:val="nil"/>
              <w:bottom w:val="nil"/>
              <w:right w:val="nil"/>
            </w:tcBorders>
            <w:shd w:val="clear" w:color="auto" w:fill="auto"/>
            <w:hideMark/>
          </w:tcPr>
          <w:p w14:paraId="34A8E05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96</w:t>
            </w:r>
          </w:p>
        </w:tc>
        <w:tc>
          <w:tcPr>
            <w:tcW w:w="710" w:type="pct"/>
            <w:tcBorders>
              <w:top w:val="nil"/>
              <w:left w:val="nil"/>
              <w:bottom w:val="nil"/>
              <w:right w:val="nil"/>
            </w:tcBorders>
            <w:shd w:val="clear" w:color="auto" w:fill="auto"/>
            <w:hideMark/>
          </w:tcPr>
          <w:p w14:paraId="4DB2CED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34.66%</w:t>
            </w:r>
          </w:p>
        </w:tc>
        <w:tc>
          <w:tcPr>
            <w:tcW w:w="720" w:type="pct"/>
            <w:tcBorders>
              <w:top w:val="nil"/>
              <w:left w:val="nil"/>
              <w:bottom w:val="nil"/>
              <w:right w:val="nil"/>
            </w:tcBorders>
            <w:shd w:val="clear" w:color="auto" w:fill="auto"/>
            <w:hideMark/>
          </w:tcPr>
          <w:p w14:paraId="5FB68751"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78720D8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4A7D215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5" w:type="pct"/>
            <w:tcBorders>
              <w:top w:val="nil"/>
              <w:left w:val="nil"/>
              <w:bottom w:val="nil"/>
              <w:right w:val="nil"/>
            </w:tcBorders>
            <w:shd w:val="clear" w:color="auto" w:fill="auto"/>
            <w:hideMark/>
          </w:tcPr>
          <w:p w14:paraId="3D74329D"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r>
      <w:tr w:rsidR="008A6B71" w:rsidRPr="00CE34EE" w14:paraId="6832F747" w14:textId="77777777" w:rsidTr="005C5E7A">
        <w:trPr>
          <w:trHeight w:val="218"/>
        </w:trPr>
        <w:tc>
          <w:tcPr>
            <w:tcW w:w="829" w:type="pct"/>
            <w:tcBorders>
              <w:top w:val="nil"/>
              <w:left w:val="nil"/>
              <w:bottom w:val="nil"/>
              <w:right w:val="nil"/>
            </w:tcBorders>
            <w:shd w:val="clear" w:color="auto" w:fill="auto"/>
            <w:hideMark/>
          </w:tcPr>
          <w:p w14:paraId="313B4E0B"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North </w:t>
            </w:r>
          </w:p>
        </w:tc>
        <w:tc>
          <w:tcPr>
            <w:tcW w:w="691" w:type="pct"/>
            <w:tcBorders>
              <w:top w:val="nil"/>
              <w:left w:val="nil"/>
              <w:bottom w:val="nil"/>
              <w:right w:val="nil"/>
            </w:tcBorders>
            <w:shd w:val="clear" w:color="auto" w:fill="auto"/>
            <w:hideMark/>
          </w:tcPr>
          <w:p w14:paraId="4B2DD76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91</w:t>
            </w:r>
          </w:p>
        </w:tc>
        <w:tc>
          <w:tcPr>
            <w:tcW w:w="710" w:type="pct"/>
            <w:tcBorders>
              <w:top w:val="nil"/>
              <w:left w:val="nil"/>
              <w:bottom w:val="nil"/>
              <w:right w:val="nil"/>
            </w:tcBorders>
            <w:shd w:val="clear" w:color="auto" w:fill="auto"/>
            <w:hideMark/>
          </w:tcPr>
          <w:p w14:paraId="38ADA1B3"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61.49%</w:t>
            </w:r>
          </w:p>
        </w:tc>
        <w:tc>
          <w:tcPr>
            <w:tcW w:w="720" w:type="pct"/>
            <w:tcBorders>
              <w:top w:val="nil"/>
              <w:left w:val="nil"/>
              <w:bottom w:val="nil"/>
              <w:right w:val="nil"/>
            </w:tcBorders>
            <w:shd w:val="clear" w:color="auto" w:fill="auto"/>
            <w:hideMark/>
          </w:tcPr>
          <w:p w14:paraId="78211F9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3.01(2</w:t>
            </w:r>
            <w:r w:rsidRPr="00CE34EE">
              <w:rPr>
                <w:rFonts w:ascii="Times New Roman" w:eastAsia="simsun" w:hAnsi="Times New Roman" w:cs="Times New Roman" w:hint="eastAsia"/>
              </w:rPr>
              <w:t>.00</w:t>
            </w:r>
            <w:r w:rsidRPr="00CE34EE">
              <w:rPr>
                <w:rFonts w:ascii="Times New Roman" w:eastAsia="simsun" w:hAnsi="Times New Roman" w:cs="Times New Roman"/>
              </w:rPr>
              <w:t>-4.57)</w:t>
            </w:r>
          </w:p>
        </w:tc>
        <w:tc>
          <w:tcPr>
            <w:tcW w:w="683" w:type="pct"/>
            <w:tcBorders>
              <w:top w:val="nil"/>
              <w:left w:val="nil"/>
              <w:bottom w:val="nil"/>
              <w:right w:val="nil"/>
            </w:tcBorders>
            <w:shd w:val="clear" w:color="auto" w:fill="auto"/>
            <w:hideMark/>
          </w:tcPr>
          <w:p w14:paraId="29C62D0A"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2.9</w:t>
            </w:r>
            <w:r w:rsidRPr="00CE34EE">
              <w:rPr>
                <w:rFonts w:ascii="Times New Roman" w:eastAsia="simsun" w:hAnsi="Times New Roman" w:cs="Times New Roman" w:hint="eastAsia"/>
              </w:rPr>
              <w:t>0</w:t>
            </w:r>
            <w:r w:rsidRPr="00CE34EE">
              <w:rPr>
                <w:rFonts w:ascii="Times New Roman" w:eastAsia="simsun" w:hAnsi="Times New Roman" w:cs="Times New Roman"/>
              </w:rPr>
              <w:t>(1.85-4.6</w:t>
            </w:r>
            <w:r w:rsidRPr="00CE34EE">
              <w:rPr>
                <w:rFonts w:ascii="Times New Roman" w:eastAsia="simsun" w:hAnsi="Times New Roman" w:cs="Times New Roman" w:hint="eastAsia"/>
              </w:rPr>
              <w:t>0</w:t>
            </w:r>
            <w:r w:rsidRPr="00CE34EE">
              <w:rPr>
                <w:rFonts w:ascii="Times New Roman" w:eastAsia="simsun" w:hAnsi="Times New Roman" w:cs="Times New Roman"/>
              </w:rPr>
              <w:t>)</w:t>
            </w:r>
          </w:p>
        </w:tc>
        <w:tc>
          <w:tcPr>
            <w:tcW w:w="683" w:type="pct"/>
            <w:tcBorders>
              <w:top w:val="nil"/>
              <w:left w:val="nil"/>
              <w:bottom w:val="nil"/>
              <w:right w:val="nil"/>
            </w:tcBorders>
            <w:shd w:val="clear" w:color="auto" w:fill="auto"/>
            <w:hideMark/>
          </w:tcPr>
          <w:p w14:paraId="32BAA73C"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5.54(3.17-9.94)</w:t>
            </w:r>
          </w:p>
        </w:tc>
        <w:tc>
          <w:tcPr>
            <w:tcW w:w="685" w:type="pct"/>
            <w:tcBorders>
              <w:top w:val="nil"/>
              <w:left w:val="nil"/>
              <w:bottom w:val="nil"/>
              <w:right w:val="nil"/>
            </w:tcBorders>
            <w:shd w:val="clear" w:color="auto" w:fill="auto"/>
            <w:hideMark/>
          </w:tcPr>
          <w:p w14:paraId="3DAE7107"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4.45(2.49-8.17)</w:t>
            </w:r>
          </w:p>
        </w:tc>
      </w:tr>
      <w:tr w:rsidR="008A6B71" w:rsidRPr="00CE34EE" w14:paraId="6161328B" w14:textId="77777777" w:rsidTr="005C5E7A">
        <w:trPr>
          <w:trHeight w:val="218"/>
        </w:trPr>
        <w:tc>
          <w:tcPr>
            <w:tcW w:w="829" w:type="pct"/>
            <w:tcBorders>
              <w:top w:val="nil"/>
              <w:left w:val="nil"/>
              <w:bottom w:val="nil"/>
              <w:right w:val="nil"/>
            </w:tcBorders>
            <w:shd w:val="clear" w:color="auto" w:fill="auto"/>
            <w:hideMark/>
          </w:tcPr>
          <w:p w14:paraId="0645418D"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P value</w:t>
            </w:r>
          </w:p>
        </w:tc>
        <w:tc>
          <w:tcPr>
            <w:tcW w:w="691" w:type="pct"/>
            <w:tcBorders>
              <w:top w:val="nil"/>
              <w:left w:val="nil"/>
              <w:bottom w:val="nil"/>
              <w:right w:val="nil"/>
            </w:tcBorders>
            <w:shd w:val="clear" w:color="auto" w:fill="auto"/>
            <w:hideMark/>
          </w:tcPr>
          <w:p w14:paraId="29F08123"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0A96D710"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57C52EE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42A4D5D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nil"/>
              <w:right w:val="nil"/>
            </w:tcBorders>
            <w:shd w:val="clear" w:color="auto" w:fill="auto"/>
            <w:hideMark/>
          </w:tcPr>
          <w:p w14:paraId="48AD74D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5" w:type="pct"/>
            <w:tcBorders>
              <w:top w:val="nil"/>
              <w:left w:val="nil"/>
              <w:bottom w:val="nil"/>
              <w:right w:val="nil"/>
            </w:tcBorders>
            <w:shd w:val="clear" w:color="auto" w:fill="auto"/>
            <w:hideMark/>
          </w:tcPr>
          <w:p w14:paraId="41688272"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r>
      <w:tr w:rsidR="008A6B71" w:rsidRPr="00CE34EE" w14:paraId="2A8FBD2E" w14:textId="77777777" w:rsidTr="005C5E7A">
        <w:trPr>
          <w:trHeight w:val="218"/>
        </w:trPr>
        <w:tc>
          <w:tcPr>
            <w:tcW w:w="829" w:type="pct"/>
            <w:tcBorders>
              <w:top w:val="nil"/>
              <w:left w:val="nil"/>
              <w:bottom w:val="nil"/>
              <w:right w:val="nil"/>
            </w:tcBorders>
            <w:shd w:val="clear" w:color="auto" w:fill="auto"/>
            <w:hideMark/>
          </w:tcPr>
          <w:p w14:paraId="68DCE43F"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T2DM (N=1245)</w:t>
            </w:r>
          </w:p>
        </w:tc>
        <w:tc>
          <w:tcPr>
            <w:tcW w:w="691" w:type="pct"/>
            <w:tcBorders>
              <w:top w:val="nil"/>
              <w:left w:val="nil"/>
              <w:bottom w:val="nil"/>
              <w:right w:val="nil"/>
            </w:tcBorders>
            <w:shd w:val="clear" w:color="auto" w:fill="auto"/>
            <w:hideMark/>
          </w:tcPr>
          <w:p w14:paraId="7D2D3859" w14:textId="77777777" w:rsidR="008A6B71" w:rsidRPr="00CE34EE" w:rsidRDefault="008A6B71" w:rsidP="005C5E7A">
            <w:pPr>
              <w:widowControl/>
              <w:jc w:val="left"/>
              <w:rPr>
                <w:rFonts w:ascii="Calibri" w:eastAsia="simsun" w:hAnsi="Calibri" w:cs="Times New Roman"/>
                <w:kern w:val="0"/>
              </w:rPr>
            </w:pPr>
          </w:p>
        </w:tc>
        <w:tc>
          <w:tcPr>
            <w:tcW w:w="710" w:type="pct"/>
            <w:tcBorders>
              <w:top w:val="nil"/>
              <w:left w:val="nil"/>
              <w:bottom w:val="nil"/>
              <w:right w:val="nil"/>
            </w:tcBorders>
            <w:shd w:val="clear" w:color="auto" w:fill="auto"/>
            <w:hideMark/>
          </w:tcPr>
          <w:p w14:paraId="4AD7AB03" w14:textId="77777777" w:rsidR="008A6B71" w:rsidRPr="00CE34EE" w:rsidRDefault="008A6B71" w:rsidP="005C5E7A">
            <w:pPr>
              <w:widowControl/>
              <w:jc w:val="left"/>
              <w:rPr>
                <w:rFonts w:ascii="Calibri" w:eastAsia="simsun" w:hAnsi="Calibri" w:cs="Times New Roman"/>
                <w:kern w:val="0"/>
              </w:rPr>
            </w:pPr>
          </w:p>
        </w:tc>
        <w:tc>
          <w:tcPr>
            <w:tcW w:w="720" w:type="pct"/>
            <w:tcBorders>
              <w:top w:val="nil"/>
              <w:left w:val="nil"/>
              <w:bottom w:val="nil"/>
              <w:right w:val="nil"/>
            </w:tcBorders>
            <w:shd w:val="clear" w:color="auto" w:fill="auto"/>
            <w:hideMark/>
          </w:tcPr>
          <w:p w14:paraId="4EC87585"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7B514A93" w14:textId="77777777" w:rsidR="008A6B71" w:rsidRPr="00CE34EE" w:rsidRDefault="008A6B71" w:rsidP="005C5E7A">
            <w:pPr>
              <w:widowControl/>
              <w:jc w:val="left"/>
              <w:rPr>
                <w:rFonts w:ascii="Calibri" w:eastAsia="simsun" w:hAnsi="Calibri" w:cs="Times New Roman"/>
                <w:kern w:val="0"/>
              </w:rPr>
            </w:pPr>
          </w:p>
        </w:tc>
        <w:tc>
          <w:tcPr>
            <w:tcW w:w="683" w:type="pct"/>
            <w:tcBorders>
              <w:top w:val="nil"/>
              <w:left w:val="nil"/>
              <w:bottom w:val="nil"/>
              <w:right w:val="nil"/>
            </w:tcBorders>
            <w:shd w:val="clear" w:color="auto" w:fill="auto"/>
            <w:hideMark/>
          </w:tcPr>
          <w:p w14:paraId="78A6F2BE" w14:textId="77777777" w:rsidR="008A6B71" w:rsidRPr="00CE34EE" w:rsidRDefault="008A6B71" w:rsidP="005C5E7A">
            <w:pPr>
              <w:widowControl/>
              <w:jc w:val="left"/>
              <w:rPr>
                <w:rFonts w:ascii="Calibri" w:eastAsia="simsun" w:hAnsi="Calibri" w:cs="Times New Roman"/>
                <w:kern w:val="0"/>
              </w:rPr>
            </w:pPr>
          </w:p>
        </w:tc>
        <w:tc>
          <w:tcPr>
            <w:tcW w:w="685" w:type="pct"/>
            <w:tcBorders>
              <w:top w:val="nil"/>
              <w:left w:val="nil"/>
              <w:bottom w:val="nil"/>
              <w:right w:val="nil"/>
            </w:tcBorders>
            <w:shd w:val="clear" w:color="auto" w:fill="auto"/>
            <w:hideMark/>
          </w:tcPr>
          <w:p w14:paraId="37BB6147" w14:textId="77777777" w:rsidR="008A6B71" w:rsidRPr="00CE34EE" w:rsidRDefault="008A6B71" w:rsidP="005C5E7A">
            <w:pPr>
              <w:widowControl/>
              <w:jc w:val="left"/>
              <w:rPr>
                <w:rFonts w:ascii="Calibri" w:eastAsia="simsun" w:hAnsi="Calibri" w:cs="Times New Roman"/>
                <w:kern w:val="0"/>
              </w:rPr>
            </w:pPr>
          </w:p>
        </w:tc>
      </w:tr>
      <w:tr w:rsidR="008A6B71" w:rsidRPr="00CE34EE" w14:paraId="41D4E80B" w14:textId="77777777" w:rsidTr="005C5E7A">
        <w:trPr>
          <w:trHeight w:val="218"/>
        </w:trPr>
        <w:tc>
          <w:tcPr>
            <w:tcW w:w="829" w:type="pct"/>
            <w:tcBorders>
              <w:top w:val="nil"/>
              <w:left w:val="nil"/>
              <w:bottom w:val="nil"/>
              <w:right w:val="nil"/>
            </w:tcBorders>
            <w:shd w:val="clear" w:color="auto" w:fill="auto"/>
            <w:hideMark/>
          </w:tcPr>
          <w:p w14:paraId="67596620"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Total </w:t>
            </w:r>
          </w:p>
        </w:tc>
        <w:tc>
          <w:tcPr>
            <w:tcW w:w="691" w:type="pct"/>
            <w:tcBorders>
              <w:top w:val="nil"/>
              <w:left w:val="nil"/>
              <w:bottom w:val="nil"/>
              <w:right w:val="nil"/>
            </w:tcBorders>
            <w:shd w:val="clear" w:color="auto" w:fill="auto"/>
            <w:hideMark/>
          </w:tcPr>
          <w:p w14:paraId="6BAFC05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688</w:t>
            </w:r>
          </w:p>
        </w:tc>
        <w:tc>
          <w:tcPr>
            <w:tcW w:w="710" w:type="pct"/>
            <w:tcBorders>
              <w:top w:val="nil"/>
              <w:left w:val="nil"/>
              <w:bottom w:val="nil"/>
              <w:right w:val="nil"/>
            </w:tcBorders>
            <w:shd w:val="clear" w:color="auto" w:fill="auto"/>
            <w:hideMark/>
          </w:tcPr>
          <w:p w14:paraId="507317A8"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55.26%</w:t>
            </w:r>
          </w:p>
        </w:tc>
        <w:tc>
          <w:tcPr>
            <w:tcW w:w="720" w:type="pct"/>
            <w:tcBorders>
              <w:top w:val="nil"/>
              <w:left w:val="nil"/>
              <w:bottom w:val="nil"/>
              <w:right w:val="nil"/>
            </w:tcBorders>
            <w:shd w:val="clear" w:color="auto" w:fill="auto"/>
            <w:hideMark/>
          </w:tcPr>
          <w:p w14:paraId="6A5F75A6"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6B31578A"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3" w:type="pct"/>
            <w:tcBorders>
              <w:top w:val="nil"/>
              <w:left w:val="nil"/>
              <w:bottom w:val="nil"/>
              <w:right w:val="nil"/>
            </w:tcBorders>
            <w:shd w:val="clear" w:color="auto" w:fill="auto"/>
            <w:hideMark/>
          </w:tcPr>
          <w:p w14:paraId="5EF83B1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c>
          <w:tcPr>
            <w:tcW w:w="685" w:type="pct"/>
            <w:tcBorders>
              <w:top w:val="nil"/>
              <w:left w:val="nil"/>
              <w:bottom w:val="nil"/>
              <w:right w:val="nil"/>
            </w:tcBorders>
            <w:shd w:val="clear" w:color="auto" w:fill="auto"/>
            <w:hideMark/>
          </w:tcPr>
          <w:p w14:paraId="7400128F"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w:t>
            </w:r>
          </w:p>
        </w:tc>
      </w:tr>
      <w:tr w:rsidR="008A6B71" w:rsidRPr="00CE34EE" w14:paraId="0EEB7E2A" w14:textId="77777777" w:rsidTr="005C5E7A">
        <w:trPr>
          <w:trHeight w:val="218"/>
        </w:trPr>
        <w:tc>
          <w:tcPr>
            <w:tcW w:w="829" w:type="pct"/>
            <w:tcBorders>
              <w:top w:val="nil"/>
              <w:left w:val="nil"/>
              <w:bottom w:val="nil"/>
              <w:right w:val="nil"/>
            </w:tcBorders>
            <w:shd w:val="clear" w:color="auto" w:fill="auto"/>
            <w:hideMark/>
          </w:tcPr>
          <w:p w14:paraId="1FD6BDA6"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South</w:t>
            </w:r>
          </w:p>
        </w:tc>
        <w:tc>
          <w:tcPr>
            <w:tcW w:w="691" w:type="pct"/>
            <w:tcBorders>
              <w:top w:val="nil"/>
              <w:left w:val="nil"/>
              <w:bottom w:val="nil"/>
              <w:right w:val="nil"/>
            </w:tcBorders>
            <w:shd w:val="clear" w:color="auto" w:fill="auto"/>
            <w:hideMark/>
          </w:tcPr>
          <w:p w14:paraId="0C364001"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374</w:t>
            </w:r>
          </w:p>
        </w:tc>
        <w:tc>
          <w:tcPr>
            <w:tcW w:w="710" w:type="pct"/>
            <w:tcBorders>
              <w:top w:val="nil"/>
              <w:left w:val="nil"/>
              <w:bottom w:val="nil"/>
              <w:right w:val="nil"/>
            </w:tcBorders>
            <w:shd w:val="clear" w:color="auto" w:fill="auto"/>
            <w:hideMark/>
          </w:tcPr>
          <w:p w14:paraId="184230C5"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48.1</w:t>
            </w:r>
            <w:r w:rsidRPr="00CE34EE">
              <w:rPr>
                <w:rFonts w:ascii="Times New Roman" w:eastAsia="simsun" w:hAnsi="Times New Roman" w:cs="Times New Roman" w:hint="eastAsia"/>
                <w:kern w:val="0"/>
              </w:rPr>
              <w:t>3</w:t>
            </w:r>
            <w:r w:rsidRPr="00CE34EE">
              <w:rPr>
                <w:rFonts w:ascii="Times New Roman" w:eastAsia="simsun" w:hAnsi="Times New Roman" w:cs="Times New Roman"/>
                <w:kern w:val="0"/>
              </w:rPr>
              <w:t>%</w:t>
            </w:r>
          </w:p>
        </w:tc>
        <w:tc>
          <w:tcPr>
            <w:tcW w:w="720" w:type="pct"/>
            <w:tcBorders>
              <w:top w:val="nil"/>
              <w:left w:val="nil"/>
              <w:bottom w:val="nil"/>
              <w:right w:val="nil"/>
            </w:tcBorders>
            <w:shd w:val="clear" w:color="auto" w:fill="auto"/>
            <w:hideMark/>
          </w:tcPr>
          <w:p w14:paraId="3E55B73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7962243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3" w:type="pct"/>
            <w:tcBorders>
              <w:top w:val="nil"/>
              <w:left w:val="nil"/>
              <w:bottom w:val="nil"/>
              <w:right w:val="nil"/>
            </w:tcBorders>
            <w:shd w:val="clear" w:color="auto" w:fill="auto"/>
            <w:hideMark/>
          </w:tcPr>
          <w:p w14:paraId="451492D9"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c>
          <w:tcPr>
            <w:tcW w:w="685" w:type="pct"/>
            <w:tcBorders>
              <w:top w:val="nil"/>
              <w:left w:val="nil"/>
              <w:bottom w:val="nil"/>
              <w:right w:val="nil"/>
            </w:tcBorders>
            <w:shd w:val="clear" w:color="auto" w:fill="auto"/>
            <w:hideMark/>
          </w:tcPr>
          <w:p w14:paraId="4152574A"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1(Ref)</w:t>
            </w:r>
          </w:p>
        </w:tc>
      </w:tr>
      <w:tr w:rsidR="008A6B71" w:rsidRPr="00CE34EE" w14:paraId="4EB44270" w14:textId="77777777" w:rsidTr="005C5E7A">
        <w:trPr>
          <w:trHeight w:val="218"/>
        </w:trPr>
        <w:tc>
          <w:tcPr>
            <w:tcW w:w="829" w:type="pct"/>
            <w:tcBorders>
              <w:top w:val="nil"/>
              <w:left w:val="nil"/>
              <w:bottom w:val="nil"/>
              <w:right w:val="nil"/>
            </w:tcBorders>
            <w:shd w:val="clear" w:color="auto" w:fill="auto"/>
            <w:hideMark/>
          </w:tcPr>
          <w:p w14:paraId="7B53C149"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North </w:t>
            </w:r>
          </w:p>
        </w:tc>
        <w:tc>
          <w:tcPr>
            <w:tcW w:w="691" w:type="pct"/>
            <w:tcBorders>
              <w:top w:val="nil"/>
              <w:left w:val="nil"/>
              <w:bottom w:val="nil"/>
              <w:right w:val="nil"/>
            </w:tcBorders>
            <w:shd w:val="clear" w:color="auto" w:fill="auto"/>
            <w:hideMark/>
          </w:tcPr>
          <w:p w14:paraId="572AF7E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314</w:t>
            </w:r>
          </w:p>
        </w:tc>
        <w:tc>
          <w:tcPr>
            <w:tcW w:w="710" w:type="pct"/>
            <w:tcBorders>
              <w:top w:val="nil"/>
              <w:left w:val="nil"/>
              <w:bottom w:val="nil"/>
              <w:right w:val="nil"/>
            </w:tcBorders>
            <w:shd w:val="clear" w:color="auto" w:fill="auto"/>
            <w:hideMark/>
          </w:tcPr>
          <w:p w14:paraId="2675C984"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67.09%</w:t>
            </w:r>
          </w:p>
        </w:tc>
        <w:tc>
          <w:tcPr>
            <w:tcW w:w="720" w:type="pct"/>
            <w:tcBorders>
              <w:top w:val="nil"/>
              <w:left w:val="nil"/>
              <w:bottom w:val="nil"/>
              <w:right w:val="nil"/>
            </w:tcBorders>
            <w:shd w:val="clear" w:color="auto" w:fill="auto"/>
            <w:hideMark/>
          </w:tcPr>
          <w:p w14:paraId="0FC089F3"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2.2</w:t>
            </w:r>
            <w:r w:rsidRPr="00CE34EE">
              <w:rPr>
                <w:rFonts w:ascii="Times New Roman" w:eastAsia="simsun" w:hAnsi="Times New Roman" w:cs="Times New Roman" w:hint="eastAsia"/>
              </w:rPr>
              <w:t>0</w:t>
            </w:r>
            <w:r w:rsidRPr="00CE34EE">
              <w:rPr>
                <w:rFonts w:ascii="Times New Roman" w:eastAsia="simsun" w:hAnsi="Times New Roman" w:cs="Times New Roman"/>
              </w:rPr>
              <w:t>(1.73-2.79)</w:t>
            </w:r>
          </w:p>
        </w:tc>
        <w:tc>
          <w:tcPr>
            <w:tcW w:w="683" w:type="pct"/>
            <w:tcBorders>
              <w:top w:val="nil"/>
              <w:left w:val="nil"/>
              <w:bottom w:val="nil"/>
              <w:right w:val="nil"/>
            </w:tcBorders>
            <w:shd w:val="clear" w:color="auto" w:fill="auto"/>
            <w:hideMark/>
          </w:tcPr>
          <w:p w14:paraId="6878DD35"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1.96(1.53-2.53)</w:t>
            </w:r>
          </w:p>
        </w:tc>
        <w:tc>
          <w:tcPr>
            <w:tcW w:w="683" w:type="pct"/>
            <w:tcBorders>
              <w:top w:val="nil"/>
              <w:left w:val="nil"/>
              <w:bottom w:val="nil"/>
              <w:right w:val="nil"/>
            </w:tcBorders>
            <w:shd w:val="clear" w:color="auto" w:fill="auto"/>
            <w:hideMark/>
          </w:tcPr>
          <w:p w14:paraId="7FCB215A"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2.91(2.14-3.97)</w:t>
            </w:r>
          </w:p>
        </w:tc>
        <w:tc>
          <w:tcPr>
            <w:tcW w:w="685" w:type="pct"/>
            <w:tcBorders>
              <w:top w:val="nil"/>
              <w:left w:val="nil"/>
              <w:bottom w:val="nil"/>
              <w:right w:val="nil"/>
            </w:tcBorders>
            <w:shd w:val="clear" w:color="auto" w:fill="auto"/>
            <w:hideMark/>
          </w:tcPr>
          <w:p w14:paraId="2ECB778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rPr>
              <w:t>2.54(1.86-3.5</w:t>
            </w:r>
            <w:r w:rsidRPr="00CE34EE">
              <w:rPr>
                <w:rFonts w:ascii="Times New Roman" w:eastAsia="simsun" w:hAnsi="Times New Roman" w:cs="Times New Roman" w:hint="eastAsia"/>
              </w:rPr>
              <w:t>0</w:t>
            </w:r>
            <w:r w:rsidRPr="00CE34EE">
              <w:rPr>
                <w:rFonts w:ascii="Times New Roman" w:eastAsia="simsun" w:hAnsi="Times New Roman" w:cs="Times New Roman"/>
              </w:rPr>
              <w:t>)</w:t>
            </w:r>
          </w:p>
        </w:tc>
      </w:tr>
      <w:tr w:rsidR="008A6B71" w:rsidRPr="00CE34EE" w14:paraId="2325E64F" w14:textId="77777777" w:rsidTr="005C5E7A">
        <w:trPr>
          <w:trHeight w:val="218"/>
        </w:trPr>
        <w:tc>
          <w:tcPr>
            <w:tcW w:w="829" w:type="pct"/>
            <w:tcBorders>
              <w:top w:val="nil"/>
              <w:left w:val="nil"/>
              <w:bottom w:val="single" w:sz="8" w:space="0" w:color="auto"/>
              <w:right w:val="nil"/>
            </w:tcBorders>
            <w:shd w:val="clear" w:color="auto" w:fill="auto"/>
            <w:hideMark/>
          </w:tcPr>
          <w:p w14:paraId="7465B3D4"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 xml:space="preserve">  P value</w:t>
            </w:r>
          </w:p>
        </w:tc>
        <w:tc>
          <w:tcPr>
            <w:tcW w:w="691" w:type="pct"/>
            <w:tcBorders>
              <w:top w:val="nil"/>
              <w:left w:val="nil"/>
              <w:bottom w:val="single" w:sz="8" w:space="0" w:color="auto"/>
              <w:right w:val="nil"/>
            </w:tcBorders>
            <w:shd w:val="clear" w:color="auto" w:fill="auto"/>
            <w:hideMark/>
          </w:tcPr>
          <w:p w14:paraId="7CB0B07E" w14:textId="77777777" w:rsidR="008A6B71" w:rsidRPr="00CE34EE" w:rsidRDefault="008A6B71" w:rsidP="005C5E7A">
            <w:pPr>
              <w:widowControl/>
              <w:rPr>
                <w:rFonts w:ascii="simsun" w:eastAsia="simsun" w:hAnsi="simsun" w:cs="Times New Roman"/>
                <w:kern w:val="0"/>
              </w:rPr>
            </w:pPr>
            <w:r w:rsidRPr="00CE34EE">
              <w:rPr>
                <w:rFonts w:ascii="simsun" w:eastAsia="simsun" w:hAnsi="simsun" w:cs="Times New Roman" w:hint="eastAsia"/>
                <w:kern w:val="0"/>
              </w:rPr>
              <w:t xml:space="preserve">　</w:t>
            </w:r>
          </w:p>
        </w:tc>
        <w:tc>
          <w:tcPr>
            <w:tcW w:w="710" w:type="pct"/>
            <w:tcBorders>
              <w:top w:val="nil"/>
              <w:left w:val="nil"/>
              <w:bottom w:val="single" w:sz="8" w:space="0" w:color="auto"/>
              <w:right w:val="nil"/>
            </w:tcBorders>
            <w:shd w:val="clear" w:color="auto" w:fill="auto"/>
            <w:hideMark/>
          </w:tcPr>
          <w:p w14:paraId="216FC1F1" w14:textId="77777777" w:rsidR="008A6B71" w:rsidRPr="00CE34EE" w:rsidRDefault="008A6B71" w:rsidP="005C5E7A">
            <w:pPr>
              <w:widowControl/>
              <w:rPr>
                <w:rFonts w:ascii="simsun" w:eastAsia="simsun" w:hAnsi="simsun" w:cs="Times New Roman"/>
                <w:kern w:val="0"/>
              </w:rPr>
            </w:pPr>
            <w:r w:rsidRPr="00CE34EE">
              <w:rPr>
                <w:rFonts w:ascii="simsun" w:eastAsia="simsun" w:hAnsi="simsun" w:cs="Times New Roman" w:hint="eastAsia"/>
                <w:kern w:val="0"/>
              </w:rPr>
              <w:t xml:space="preserve">　</w:t>
            </w:r>
          </w:p>
        </w:tc>
        <w:tc>
          <w:tcPr>
            <w:tcW w:w="720" w:type="pct"/>
            <w:tcBorders>
              <w:top w:val="nil"/>
              <w:left w:val="nil"/>
              <w:bottom w:val="single" w:sz="8" w:space="0" w:color="auto"/>
              <w:right w:val="nil"/>
            </w:tcBorders>
            <w:shd w:val="clear" w:color="auto" w:fill="auto"/>
            <w:hideMark/>
          </w:tcPr>
          <w:p w14:paraId="5770113E"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single" w:sz="8" w:space="0" w:color="auto"/>
              <w:right w:val="nil"/>
            </w:tcBorders>
            <w:shd w:val="clear" w:color="auto" w:fill="auto"/>
            <w:hideMark/>
          </w:tcPr>
          <w:p w14:paraId="01525770"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3" w:type="pct"/>
            <w:tcBorders>
              <w:top w:val="nil"/>
              <w:left w:val="nil"/>
              <w:bottom w:val="single" w:sz="8" w:space="0" w:color="auto"/>
              <w:right w:val="nil"/>
            </w:tcBorders>
            <w:shd w:val="clear" w:color="auto" w:fill="auto"/>
            <w:hideMark/>
          </w:tcPr>
          <w:p w14:paraId="4EF103F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c>
          <w:tcPr>
            <w:tcW w:w="685" w:type="pct"/>
            <w:tcBorders>
              <w:top w:val="nil"/>
              <w:left w:val="nil"/>
              <w:bottom w:val="single" w:sz="8" w:space="0" w:color="auto"/>
              <w:right w:val="nil"/>
            </w:tcBorders>
            <w:shd w:val="clear" w:color="auto" w:fill="auto"/>
            <w:hideMark/>
          </w:tcPr>
          <w:p w14:paraId="0F32990B" w14:textId="77777777" w:rsidR="008A6B71" w:rsidRPr="00CE34EE" w:rsidRDefault="008A6B71" w:rsidP="005C5E7A">
            <w:pPr>
              <w:widowControl/>
              <w:jc w:val="center"/>
              <w:rPr>
                <w:rFonts w:ascii="Times New Roman" w:eastAsia="simsun" w:hAnsi="Times New Roman" w:cs="Times New Roman"/>
                <w:kern w:val="0"/>
              </w:rPr>
            </w:pPr>
            <w:r w:rsidRPr="00CE34EE">
              <w:rPr>
                <w:rFonts w:ascii="Times New Roman" w:eastAsia="simsun" w:hAnsi="Times New Roman" w:cs="Times New Roman"/>
                <w:kern w:val="0"/>
              </w:rPr>
              <w:t>&lt;0.001</w:t>
            </w:r>
          </w:p>
        </w:tc>
      </w:tr>
      <w:tr w:rsidR="008A6B71" w:rsidRPr="00CE34EE" w14:paraId="063636E0" w14:textId="77777777" w:rsidTr="005C5E7A">
        <w:trPr>
          <w:trHeight w:val="188"/>
        </w:trPr>
        <w:tc>
          <w:tcPr>
            <w:tcW w:w="5000" w:type="pct"/>
            <w:gridSpan w:val="7"/>
            <w:tcBorders>
              <w:top w:val="single" w:sz="8" w:space="0" w:color="auto"/>
              <w:left w:val="nil"/>
              <w:bottom w:val="nil"/>
              <w:right w:val="nil"/>
            </w:tcBorders>
            <w:shd w:val="clear" w:color="auto" w:fill="auto"/>
            <w:vAlign w:val="center"/>
            <w:hideMark/>
          </w:tcPr>
          <w:p w14:paraId="000117BB"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Multivariate logistic regression models were gradually adjusted for:</w:t>
            </w:r>
          </w:p>
          <w:p w14:paraId="44F808CC"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Model 1 was adjusted for age, gender, alcohol drinking and cigarette smoking.</w:t>
            </w:r>
          </w:p>
          <w:p w14:paraId="7A7645DC"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Model 2 was adjusted for BMI, WC, FBG, SBP, TG, TC, LDL-c, HDL-c, UA and statins treatment in addition to factors included in model 1.</w:t>
            </w:r>
          </w:p>
          <w:p w14:paraId="26630920"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Model 3 was adjusted for ALT, AST, GGT in addition to factors included in model 2.</w:t>
            </w:r>
          </w:p>
          <w:p w14:paraId="4061E25F" w14:textId="77777777" w:rsidR="008A6B71" w:rsidRPr="00CE34EE" w:rsidRDefault="008A6B71" w:rsidP="005C5E7A">
            <w:pPr>
              <w:widowControl/>
              <w:rPr>
                <w:rFonts w:ascii="Times New Roman" w:eastAsia="simsun" w:hAnsi="Times New Roman" w:cs="Times New Roman"/>
                <w:kern w:val="0"/>
              </w:rPr>
            </w:pPr>
            <w:r w:rsidRPr="00CE34EE">
              <w:rPr>
                <w:rFonts w:ascii="Times New Roman" w:eastAsia="simsun" w:hAnsi="Times New Roman" w:cs="Times New Roman"/>
                <w:kern w:val="0"/>
              </w:rPr>
              <w:t>Abbreviations: OR = odds ratio, 95%CI = 95% confidence interval. NAFLD = nonalcoholic fatty liver disease; NGT = normal glucose tolerance; IGR = impaired glucose regulation; T2DM = type 2 diabetes mellitus; BMI = body mass index; WC = waist circumference; FBG = fasting blood glucose; SBP = systolic blood pressure; TG = triglyceride; TC = total cholesterol; LDL-c = low density lipoprotein cholesterol; HDL-c = high density lipoprotein cholesterol; UA = uric acid; ALT = alanine aminotransferase; AST = aspartate aminotransferase; GGT = gamma-glutamyl transferase.</w:t>
            </w:r>
          </w:p>
        </w:tc>
      </w:tr>
    </w:tbl>
    <w:p w14:paraId="68E3D31D" w14:textId="77777777" w:rsidR="008A6B71" w:rsidRPr="00CE34EE" w:rsidRDefault="008A6B71" w:rsidP="005C5E7A">
      <w:pPr>
        <w:spacing w:line="480" w:lineRule="auto"/>
        <w:rPr>
          <w:rFonts w:ascii="Times New Roman" w:hAnsi="Times New Roman" w:cs="Times New Roman"/>
        </w:rPr>
        <w:sectPr w:rsidR="008A6B71" w:rsidRPr="00CE34EE" w:rsidSect="005C5E7A">
          <w:pgSz w:w="15840" w:h="12240" w:orient="landscape"/>
          <w:pgMar w:top="1440" w:right="1440" w:bottom="1440" w:left="1440" w:header="720" w:footer="720" w:gutter="0"/>
          <w:cols w:space="720"/>
          <w:docGrid w:linePitch="360"/>
        </w:sectPr>
      </w:pPr>
    </w:p>
    <w:p w14:paraId="0726F208"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Relationship between liver fat content and glucose and lipid metabolic parameters in Northern and Southern</w:t>
      </w:r>
      <w:r w:rsidRPr="00CE34EE">
        <w:rPr>
          <w:rFonts w:ascii="Times New Roman" w:hAnsi="Times New Roman" w:cs="Times New Roman" w:hint="eastAsia"/>
          <w:b/>
        </w:rPr>
        <w:t xml:space="preserve"> Han Chinese</w:t>
      </w:r>
    </w:p>
    <w:p w14:paraId="7C1FBEFF"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To further explore the influence of geographic region on the associations between LFC and glucose and lipid metabolic parameters, the regression lines relating serum glucose and lipid metabolism parameters to LFC in </w:t>
      </w:r>
      <w:r w:rsidRPr="00CE34EE">
        <w:rPr>
          <w:rFonts w:ascii="Times New Roman" w:hAnsi="Times New Roman" w:cs="Times New Roman" w:hint="eastAsia"/>
        </w:rPr>
        <w:t>these two groups</w:t>
      </w:r>
      <w:r w:rsidRPr="00CE34EE">
        <w:rPr>
          <w:rFonts w:ascii="Times New Roman" w:hAnsi="Times New Roman" w:cs="Times New Roman"/>
        </w:rPr>
        <w:t xml:space="preserve"> were compared. Participants with previous use of antidiabetic medication were not included for comparison to exclude the medication’s influence on the LFC-glucose relationship. Participants from Henan province w</w:t>
      </w:r>
      <w:r w:rsidRPr="00CE34EE">
        <w:rPr>
          <w:rFonts w:ascii="Times New Roman" w:hAnsi="Times New Roman" w:cs="Times New Roman" w:hint="eastAsia"/>
        </w:rPr>
        <w:t>ere</w:t>
      </w:r>
      <w:r w:rsidRPr="00CE34EE">
        <w:rPr>
          <w:rFonts w:ascii="Times New Roman" w:hAnsi="Times New Roman" w:cs="Times New Roman"/>
        </w:rPr>
        <w:t xml:space="preserve"> included in South group because their metabolic features and genetic structure are closer to Southern Han Chinese. LFC was positively associated with FBG and OGTT 2hBG in participants both from North and South</w:t>
      </w:r>
      <w:r w:rsidRPr="00CE34EE">
        <w:rPr>
          <w:rFonts w:ascii="Times New Roman" w:hAnsi="Times New Roman" w:cs="Times New Roman" w:hint="eastAsia"/>
        </w:rPr>
        <w:t xml:space="preserve"> group</w:t>
      </w:r>
      <w:r w:rsidRPr="00CE34EE">
        <w:rPr>
          <w:rFonts w:ascii="Times New Roman" w:hAnsi="Times New Roman" w:cs="Times New Roman"/>
        </w:rPr>
        <w:t>s</w:t>
      </w:r>
      <w:r w:rsidRPr="00CE34EE">
        <w:rPr>
          <w:rFonts w:ascii="Times New Roman" w:hAnsi="Times New Roman" w:cs="Times New Roman" w:hint="eastAsia"/>
        </w:rPr>
        <w:t xml:space="preserve"> </w:t>
      </w:r>
      <w:r w:rsidRPr="00CE34EE">
        <w:rPr>
          <w:rFonts w:ascii="Times New Roman" w:hAnsi="Times New Roman" w:cs="Times New Roman"/>
        </w:rPr>
        <w:t>(all P</w:t>
      </w:r>
      <w:r w:rsidRPr="00CE34EE">
        <w:rPr>
          <w:rFonts w:ascii="Times New Roman" w:hAnsi="Times New Roman" w:cs="Times New Roman" w:hint="eastAsia"/>
        </w:rPr>
        <w:t xml:space="preserve"> </w:t>
      </w:r>
      <w:r w:rsidRPr="00CE34EE">
        <w:rPr>
          <w:rFonts w:ascii="Times New Roman" w:hAnsi="Times New Roman" w:cs="Times New Roman" w:hint="eastAsia"/>
        </w:rPr>
        <w:t>≤</w:t>
      </w:r>
      <w:r w:rsidRPr="00CE34EE">
        <w:rPr>
          <w:rFonts w:ascii="Times New Roman" w:hAnsi="Times New Roman" w:cs="Times New Roman" w:hint="eastAsia"/>
        </w:rPr>
        <w:t xml:space="preserve"> </w:t>
      </w:r>
      <w:r w:rsidRPr="00CE34EE">
        <w:rPr>
          <w:rFonts w:ascii="Times New Roman" w:hAnsi="Times New Roman" w:cs="Times New Roman"/>
        </w:rPr>
        <w:t>0.001) (Figure 3A and 3B). At any given level of FBG, the average LFC was higher in participants from the North than the South</w:t>
      </w:r>
      <w:r w:rsidRPr="00CE34EE">
        <w:rPr>
          <w:rFonts w:ascii="Times New Roman" w:hAnsi="Times New Roman" w:cs="Times New Roman" w:hint="eastAsia"/>
        </w:rPr>
        <w:t xml:space="preserve"> </w:t>
      </w:r>
      <w:r w:rsidRPr="00CE34EE">
        <w:rPr>
          <w:rFonts w:ascii="Times New Roman" w:hAnsi="Times New Roman" w:cs="Times New Roman"/>
        </w:rPr>
        <w:t xml:space="preserve">and the difference in LFC was reduced with increasing FBG, which was reflected by a lower slope of the regression line relating FBG and LFC in the North </w:t>
      </w:r>
      <w:r w:rsidRPr="00CE34EE">
        <w:rPr>
          <w:rFonts w:ascii="Times New Roman" w:hAnsi="Times New Roman" w:cs="Times New Roman" w:hint="eastAsia"/>
        </w:rPr>
        <w:t xml:space="preserve">group </w:t>
      </w:r>
      <w:r w:rsidRPr="00CE34EE">
        <w:rPr>
          <w:rFonts w:ascii="Times New Roman" w:hAnsi="Times New Roman" w:cs="Times New Roman"/>
        </w:rPr>
        <w:t>and an intersection of the two regression lines at the FBG level of 18mmol/L (Figure 3A). Although there were no differences in the slopes of the regression lines relating OGTT 2hBG to LFC between North and South</w:t>
      </w:r>
      <w:r w:rsidRPr="00CE34EE">
        <w:rPr>
          <w:rFonts w:ascii="Times New Roman" w:hAnsi="Times New Roman" w:cs="Times New Roman" w:hint="eastAsia"/>
        </w:rPr>
        <w:t xml:space="preserve"> groups </w:t>
      </w:r>
      <w:r w:rsidRPr="00CE34EE">
        <w:rPr>
          <w:rFonts w:ascii="Times New Roman" w:hAnsi="Times New Roman" w:cs="Times New Roman"/>
        </w:rPr>
        <w:t xml:space="preserve">(p&gt;0.05), the intercept of regression line was significantly higher in the North </w:t>
      </w:r>
      <w:r w:rsidRPr="00CE34EE">
        <w:rPr>
          <w:rFonts w:ascii="Times New Roman" w:hAnsi="Times New Roman" w:cs="Times New Roman" w:hint="eastAsia"/>
        </w:rPr>
        <w:t>group</w:t>
      </w:r>
      <w:r w:rsidRPr="00CE34EE">
        <w:rPr>
          <w:rFonts w:ascii="Times New Roman" w:hAnsi="Times New Roman" w:cs="Times New Roman"/>
        </w:rPr>
        <w:t xml:space="preserve">, which indicated a higher LFC at any given level of OGTT 2hBG in the participants from the North </w:t>
      </w:r>
      <w:r w:rsidRPr="00CE34EE">
        <w:rPr>
          <w:rFonts w:ascii="Times New Roman" w:hAnsi="Times New Roman" w:cs="Times New Roman" w:hint="eastAsia"/>
        </w:rPr>
        <w:t>group</w:t>
      </w:r>
      <w:r w:rsidRPr="00CE34EE">
        <w:rPr>
          <w:rFonts w:ascii="Times New Roman" w:hAnsi="Times New Roman" w:cs="Times New Roman"/>
        </w:rPr>
        <w:t>. A similar pattern was observed in the quantitative association of BMI, WC, serum TG and LDL-c with LFC in participants from the North and South groups</w:t>
      </w:r>
      <w:r w:rsidRPr="00CE34EE">
        <w:rPr>
          <w:rFonts w:ascii="Times New Roman" w:hAnsi="Times New Roman" w:cs="Times New Roman" w:hint="eastAsia"/>
        </w:rPr>
        <w:t xml:space="preserve"> </w:t>
      </w:r>
      <w:r w:rsidRPr="00CE34EE">
        <w:rPr>
          <w:rFonts w:ascii="Times New Roman" w:hAnsi="Times New Roman" w:cs="Times New Roman"/>
        </w:rPr>
        <w:t>(Figure 3C</w:t>
      </w:r>
      <w:r w:rsidRPr="00CE34EE">
        <w:rPr>
          <w:rFonts w:ascii="Times New Roman" w:hAnsi="Times New Roman" w:cs="Times New Roman" w:hint="eastAsia"/>
        </w:rPr>
        <w:t>-</w:t>
      </w:r>
      <w:r w:rsidRPr="00CE34EE">
        <w:rPr>
          <w:rFonts w:ascii="Times New Roman" w:hAnsi="Times New Roman" w:cs="Times New Roman"/>
        </w:rPr>
        <w:t>3</w:t>
      </w:r>
      <w:r w:rsidRPr="00CE34EE">
        <w:rPr>
          <w:rFonts w:ascii="Times New Roman" w:hAnsi="Times New Roman" w:cs="Times New Roman" w:hint="eastAsia"/>
        </w:rPr>
        <w:t>F</w:t>
      </w:r>
      <w:r w:rsidRPr="00CE34EE">
        <w:rPr>
          <w:rFonts w:ascii="Times New Roman" w:hAnsi="Times New Roman" w:cs="Times New Roman"/>
        </w:rPr>
        <w:t xml:space="preserve">).   </w:t>
      </w:r>
    </w:p>
    <w:p w14:paraId="68EF2F46"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        Liver enzyme profile is the most commonly used serum biomarker for the severity of NAFLD</w:t>
      </w:r>
      <w:r w:rsidRPr="00CE34EE">
        <w:rPr>
          <w:rFonts w:ascii="Times New Roman" w:hAnsi="Times New Roman" w:cs="Times New Roman" w:hint="eastAsia"/>
        </w:rPr>
        <w:t>. P</w:t>
      </w:r>
      <w:r w:rsidRPr="00CE34EE">
        <w:rPr>
          <w:rFonts w:ascii="Times New Roman" w:hAnsi="Times New Roman" w:cs="Times New Roman"/>
        </w:rPr>
        <w:t xml:space="preserve">articipants from the North </w:t>
      </w:r>
      <w:r w:rsidRPr="00CE34EE">
        <w:rPr>
          <w:rFonts w:ascii="Times New Roman" w:hAnsi="Times New Roman" w:cs="Times New Roman" w:hint="eastAsia"/>
        </w:rPr>
        <w:t xml:space="preserve">group </w:t>
      </w:r>
      <w:r w:rsidRPr="00CE34EE">
        <w:rPr>
          <w:rFonts w:ascii="Times New Roman" w:hAnsi="Times New Roman" w:cs="Times New Roman"/>
        </w:rPr>
        <w:t xml:space="preserve">had significantly higher </w:t>
      </w:r>
      <w:r w:rsidRPr="00CE34EE">
        <w:rPr>
          <w:rFonts w:ascii="Times New Roman" w:hAnsi="Times New Roman" w:cs="Times New Roman" w:hint="eastAsia"/>
        </w:rPr>
        <w:t xml:space="preserve">levels of </w:t>
      </w:r>
      <w:r w:rsidRPr="00CE34EE">
        <w:rPr>
          <w:rFonts w:ascii="Times New Roman" w:hAnsi="Times New Roman" w:cs="Times New Roman"/>
        </w:rPr>
        <w:t xml:space="preserve">serum </w:t>
      </w:r>
      <w:r w:rsidRPr="00CE34EE">
        <w:rPr>
          <w:rFonts w:ascii="Times New Roman" w:hAnsi="Times New Roman" w:cs="Times New Roman" w:hint="eastAsia"/>
        </w:rPr>
        <w:t>liver enzymes</w:t>
      </w:r>
      <w:r w:rsidRPr="00CE34EE">
        <w:rPr>
          <w:rFonts w:ascii="Times New Roman" w:hAnsi="Times New Roman" w:cs="Times New Roman"/>
        </w:rPr>
        <w:t xml:space="preserve"> than </w:t>
      </w:r>
      <w:r w:rsidRPr="00CE34EE">
        <w:rPr>
          <w:rFonts w:ascii="Times New Roman" w:hAnsi="Times New Roman" w:cs="Times New Roman" w:hint="eastAsia"/>
        </w:rPr>
        <w:t>those</w:t>
      </w:r>
      <w:r w:rsidRPr="00CE34EE">
        <w:rPr>
          <w:rFonts w:ascii="Times New Roman" w:hAnsi="Times New Roman" w:cs="Times New Roman"/>
        </w:rPr>
        <w:t xml:space="preserve"> from the South with similar level of </w:t>
      </w:r>
      <w:r w:rsidRPr="00CE34EE">
        <w:rPr>
          <w:rFonts w:ascii="Times New Roman" w:hAnsi="Times New Roman" w:cs="Times New Roman" w:hint="eastAsia"/>
        </w:rPr>
        <w:t xml:space="preserve">blood glucose </w:t>
      </w:r>
      <w:r w:rsidRPr="00CE34EE">
        <w:rPr>
          <w:rFonts w:ascii="Times New Roman" w:hAnsi="Times New Roman" w:cs="Times New Roman"/>
        </w:rPr>
        <w:t>(</w:t>
      </w:r>
      <w:r w:rsidRPr="00CE34EE">
        <w:rPr>
          <w:rFonts w:ascii="Times New Roman" w:hAnsi="Times New Roman" w:cs="Times New Roman" w:hint="eastAsia"/>
        </w:rPr>
        <w:t>o</w:t>
      </w:r>
      <w:r w:rsidRPr="00CE34EE">
        <w:rPr>
          <w:rFonts w:ascii="Times New Roman" w:hAnsi="Times New Roman" w:cs="Times New Roman"/>
        </w:rPr>
        <w:t>nline supplementary figure</w:t>
      </w:r>
      <w:r w:rsidRPr="00CE34EE">
        <w:rPr>
          <w:rFonts w:ascii="Times New Roman" w:eastAsia="Microsoft YaHei" w:hAnsi="Times New Roman" w:cs="Times New Roman"/>
        </w:rPr>
        <w:t xml:space="preserve"> </w:t>
      </w:r>
      <w:r w:rsidRPr="00CE34EE">
        <w:rPr>
          <w:rFonts w:ascii="Times New Roman" w:eastAsia="Microsoft YaHei" w:hAnsi="Times New Roman" w:cs="Times New Roman" w:hint="eastAsia"/>
        </w:rPr>
        <w:t>1</w:t>
      </w:r>
      <w:r w:rsidRPr="00CE34EE">
        <w:rPr>
          <w:rFonts w:ascii="Times New Roman" w:eastAsia="Microsoft YaHei" w:hAnsi="Times New Roman" w:cs="Times New Roman"/>
        </w:rPr>
        <w:t>)</w:t>
      </w:r>
      <w:r w:rsidRPr="00CE34EE">
        <w:rPr>
          <w:rFonts w:ascii="Times New Roman" w:hAnsi="Times New Roman" w:cs="Times New Roman" w:hint="eastAsia"/>
        </w:rPr>
        <w:t>, which was c</w:t>
      </w:r>
      <w:r w:rsidRPr="00CE34EE">
        <w:rPr>
          <w:rFonts w:ascii="Times New Roman" w:hAnsi="Times New Roman" w:cs="Times New Roman"/>
        </w:rPr>
        <w:t>onsistent with</w:t>
      </w:r>
      <w:r w:rsidRPr="00CE34EE">
        <w:rPr>
          <w:rFonts w:ascii="Times New Roman" w:hAnsi="Times New Roman" w:cs="Times New Roman" w:hint="eastAsia"/>
        </w:rPr>
        <w:t xml:space="preserve"> the </w:t>
      </w:r>
      <w:r w:rsidRPr="00CE34EE">
        <w:rPr>
          <w:rFonts w:ascii="Times New Roman" w:hAnsi="Times New Roman" w:cs="Times New Roman"/>
        </w:rPr>
        <w:t xml:space="preserve">association </w:t>
      </w:r>
      <w:r w:rsidRPr="00CE34EE">
        <w:rPr>
          <w:rFonts w:ascii="Times New Roman" w:hAnsi="Times New Roman" w:cs="Times New Roman" w:hint="eastAsia"/>
        </w:rPr>
        <w:t>between blood glucose and LFC in these two groups.</w:t>
      </w:r>
    </w:p>
    <w:p w14:paraId="3AF58D56"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Subgroup analysis in population without mild-moderate alcohol consumption</w:t>
      </w:r>
    </w:p>
    <w:p w14:paraId="793BEE36" w14:textId="77777777" w:rsidR="008A6B71" w:rsidRPr="00CE34EE" w:rsidRDefault="008A6B71" w:rsidP="005C5E7A">
      <w:pPr>
        <w:widowControl/>
        <w:autoSpaceDE w:val="0"/>
        <w:autoSpaceDN w:val="0"/>
        <w:adjustRightInd w:val="0"/>
        <w:spacing w:after="240" w:line="480" w:lineRule="auto"/>
        <w:jc w:val="left"/>
        <w:rPr>
          <w:rFonts w:ascii="Times New Roman" w:hAnsi="Times New Roman" w:cs="Times New Roman"/>
        </w:rPr>
      </w:pPr>
      <w:r w:rsidRPr="00CE34EE">
        <w:rPr>
          <w:rFonts w:ascii="Times New Roman" w:hAnsi="Times New Roman" w:cs="Times New Roman"/>
        </w:rPr>
        <w:t>A difference in the proportion of mild-moderate alcohol consumption was noticed between the Northern and Southern Han Chinese in our study (Table 1), and recent studies indicated that even low alcohol intake will influence the progression of NAFLD.</w:t>
      </w:r>
      <w:r w:rsidRPr="00CE34EE">
        <w:rPr>
          <w:rFonts w:ascii="Times New Roman" w:hAnsi="Times New Roman" w:cs="Times New Roman"/>
          <w:noProof/>
          <w:vertAlign w:val="superscript"/>
        </w:rPr>
        <w:t>15</w:t>
      </w:r>
      <w:r w:rsidRPr="00CE34EE">
        <w:rPr>
          <w:rFonts w:ascii="Times New Roman" w:hAnsi="Times New Roman" w:cs="Times New Roman"/>
        </w:rPr>
        <w:t xml:space="preserve"> To further exclude the confounding effect of mild-moderate alcohol consumption, a subgroup analysis was performed in 1910 non-drinkers (1304 in the South group, 606 in the North group). As shown in online supplementary figure 2, participants without any alcohol consumption from the North had significantly higher LFC than those from the South at any given level of FBG, OGTT 2hBG, BMI or WC (online supplementary figure 2).</w:t>
      </w:r>
      <w:r w:rsidRPr="00CE34EE">
        <w:rPr>
          <w:rFonts w:ascii="Times New Roman" w:hAnsi="Times New Roman" w:cs="Times New Roman" w:hint="eastAsia"/>
        </w:rPr>
        <w:t xml:space="preserve"> </w:t>
      </w:r>
      <w:r w:rsidRPr="00CE34EE">
        <w:rPr>
          <w:rFonts w:ascii="Times New Roman" w:hAnsi="Times New Roman" w:cs="Times New Roman"/>
        </w:rPr>
        <w:t>Multivariate regression analysis indicated that the Han Chinese from the North group had higher risk of NAFLD than those from the South group after multiple adjustment and exclusion of mild-moderate alcohol consumption (online supplementary table 3).</w:t>
      </w:r>
    </w:p>
    <w:p w14:paraId="0B2E82E2"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hint="eastAsia"/>
          <w:b/>
        </w:rPr>
        <w:t>DISCUSSION</w:t>
      </w:r>
    </w:p>
    <w:p w14:paraId="125FD5EC"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Our current multi-center hospital-based study focused on the people with high risk of NAFLD from multiple clinics of obesity, diabetes and metabolic diseases at 6 provinces/municipalities of China, and found the presence of NAFLD in 23.3% people with NGT, 44.0% with IGR and 55.3% with T2DM. Unexpectedly, the percentage of NAFLD in Northern</w:t>
      </w:r>
      <w:r w:rsidRPr="00CE34EE">
        <w:rPr>
          <w:rFonts w:ascii="Times New Roman" w:hAnsi="Times New Roman" w:cs="Times New Roman" w:hint="eastAsia"/>
        </w:rPr>
        <w:t xml:space="preserve"> Han Chinese </w:t>
      </w:r>
      <w:r w:rsidRPr="00CE34EE">
        <w:rPr>
          <w:rFonts w:ascii="Times New Roman" w:hAnsi="Times New Roman" w:cs="Times New Roman"/>
        </w:rPr>
        <w:t>was approximately two fold of that in Southern</w:t>
      </w:r>
      <w:r w:rsidRPr="00CE34EE">
        <w:rPr>
          <w:rFonts w:ascii="Times New Roman" w:hAnsi="Times New Roman" w:cs="Times New Roman" w:hint="eastAsia"/>
        </w:rPr>
        <w:t xml:space="preserve"> Han Chinese</w:t>
      </w:r>
      <w:r w:rsidRPr="00CE34EE">
        <w:rPr>
          <w:rFonts w:ascii="Times New Roman" w:hAnsi="Times New Roman" w:cs="Times New Roman"/>
        </w:rPr>
        <w:t>, regardless of glucose metabolism status (34.7% vs 16.2% in NGT, 61.5% vs 34.7% in IGR and 67.1% vs 48.1% in T2DM). Our</w:t>
      </w:r>
      <w:r w:rsidRPr="00CE34EE">
        <w:rPr>
          <w:rFonts w:ascii="Times New Roman" w:hAnsi="Times New Roman" w:cs="Times New Roman" w:hint="eastAsia"/>
        </w:rPr>
        <w:t xml:space="preserve"> results</w:t>
      </w:r>
      <w:r w:rsidRPr="00CE34EE">
        <w:rPr>
          <w:rFonts w:ascii="Times New Roman" w:hAnsi="Times New Roman" w:cs="Times New Roman"/>
        </w:rPr>
        <w:t xml:space="preserve"> indicated that other risk factors other than metabolic parameters </w:t>
      </w:r>
      <w:r w:rsidRPr="00CE34EE">
        <w:rPr>
          <w:rFonts w:ascii="Times New Roman" w:hAnsi="Times New Roman" w:cs="Times New Roman" w:hint="eastAsia"/>
        </w:rPr>
        <w:t xml:space="preserve">such as </w:t>
      </w:r>
      <w:r w:rsidRPr="00CE34EE">
        <w:rPr>
          <w:rFonts w:ascii="Times New Roman" w:hAnsi="Times New Roman" w:cs="Times New Roman"/>
        </w:rPr>
        <w:t xml:space="preserve">body weight, serum glucose or lipid metabolism parameters might lead to the regional difference in the concomitance of NAFLD and diabetes in Han Chinese adults.     </w:t>
      </w:r>
    </w:p>
    <w:p w14:paraId="019E6C98"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b/>
        <w:t>Previous studies have shown that the proportion of NAFLD diagnosed by ultrasonography was 22.5%-27% in NGT,</w:t>
      </w:r>
      <w:r w:rsidRPr="00CE34EE">
        <w:rPr>
          <w:rFonts w:ascii="Times New Roman" w:hAnsi="Times New Roman" w:cs="Times New Roman"/>
          <w:noProof/>
          <w:vertAlign w:val="superscript"/>
        </w:rPr>
        <w:t>16,17</w:t>
      </w:r>
      <w:r w:rsidRPr="00CE34EE">
        <w:rPr>
          <w:rFonts w:ascii="Times New Roman" w:hAnsi="Times New Roman" w:cs="Times New Roman"/>
        </w:rPr>
        <w:t xml:space="preserve"> 33%-59% in IGR,</w:t>
      </w:r>
      <w:r w:rsidRPr="00CE34EE">
        <w:rPr>
          <w:rFonts w:ascii="Times New Roman" w:hAnsi="Times New Roman" w:cs="Times New Roman"/>
          <w:noProof/>
          <w:vertAlign w:val="superscript"/>
        </w:rPr>
        <w:t>16,18</w:t>
      </w:r>
      <w:r w:rsidRPr="00CE34EE">
        <w:rPr>
          <w:rFonts w:ascii="Times New Roman" w:hAnsi="Times New Roman" w:cs="Times New Roman"/>
        </w:rPr>
        <w:t xml:space="preserve"> and 54.5-80% in T2DM.</w:t>
      </w:r>
      <w:r w:rsidRPr="00CE34EE">
        <w:rPr>
          <w:rFonts w:ascii="Times New Roman" w:hAnsi="Times New Roman" w:cs="Times New Roman"/>
          <w:noProof/>
        </w:rPr>
        <w:t xml:space="preserve"> </w:t>
      </w:r>
      <w:r w:rsidRPr="00CE34EE">
        <w:rPr>
          <w:rFonts w:ascii="Times New Roman" w:hAnsi="Times New Roman" w:cs="Times New Roman"/>
          <w:noProof/>
          <w:vertAlign w:val="superscript"/>
        </w:rPr>
        <w:t>16,19,20</w:t>
      </w:r>
      <w:r w:rsidRPr="00CE34EE">
        <w:rPr>
          <w:rFonts w:ascii="Times New Roman" w:hAnsi="Times New Roman" w:cs="Times New Roman"/>
        </w:rPr>
        <w:t xml:space="preserve"> The </w:t>
      </w:r>
      <w:r w:rsidRPr="00CE34EE">
        <w:rPr>
          <w:rFonts w:ascii="Times New Roman" w:hAnsi="Times New Roman" w:cs="Times New Roman" w:hint="eastAsia"/>
        </w:rPr>
        <w:t>results</w:t>
      </w:r>
      <w:r w:rsidRPr="00CE34EE">
        <w:rPr>
          <w:rFonts w:ascii="Times New Roman" w:hAnsi="Times New Roman" w:cs="Times New Roman"/>
        </w:rPr>
        <w:t xml:space="preserve"> in our current nationwide multi-center study w</w:t>
      </w:r>
      <w:r w:rsidRPr="00CE34EE">
        <w:rPr>
          <w:rFonts w:ascii="Times New Roman" w:hAnsi="Times New Roman" w:cs="Times New Roman" w:hint="eastAsia"/>
        </w:rPr>
        <w:t>ere</w:t>
      </w:r>
      <w:r w:rsidRPr="00CE34EE">
        <w:rPr>
          <w:rFonts w:ascii="Times New Roman" w:hAnsi="Times New Roman" w:cs="Times New Roman"/>
        </w:rPr>
        <w:t xml:space="preserve"> consistent with the previous studies from other ethnic groups, and we further found a continuous linear correlation between LFC and fasting/postload blood glucose </w:t>
      </w:r>
      <w:r w:rsidRPr="00CE34EE">
        <w:rPr>
          <w:rFonts w:ascii="Times New Roman" w:hAnsi="Times New Roman" w:cs="Times New Roman" w:hint="eastAsia"/>
        </w:rPr>
        <w:t>in</w:t>
      </w:r>
      <w:r w:rsidRPr="00CE34EE">
        <w:rPr>
          <w:rFonts w:ascii="Times New Roman" w:hAnsi="Times New Roman" w:cs="Times New Roman"/>
        </w:rPr>
        <w:t xml:space="preserve"> China. Although it is well known that NAFLD and T2D usually coexist with each other, less attention was paid to the presence of NAFLD at the stage of IGR. In the current study, we found a high proportion of NAFLD with elevated liver enzyme levels in people with IGR, which was close to the level </w:t>
      </w:r>
      <w:r w:rsidRPr="00CE34EE">
        <w:rPr>
          <w:rFonts w:ascii="Times New Roman" w:hAnsi="Times New Roman" w:cs="Times New Roman" w:hint="eastAsia"/>
        </w:rPr>
        <w:t>in</w:t>
      </w:r>
      <w:r w:rsidRPr="00CE34EE">
        <w:rPr>
          <w:rFonts w:ascii="Times New Roman" w:hAnsi="Times New Roman" w:cs="Times New Roman"/>
        </w:rPr>
        <w:t xml:space="preserve"> patients with T2DM. Thus, even a moderately increase in blood glucose was associated with a significant increase in the risk of NAFLD in non</w:t>
      </w:r>
      <w:r w:rsidRPr="00CE34EE">
        <w:rPr>
          <w:rFonts w:ascii="Times New Roman" w:hAnsi="Times New Roman" w:cs="Times New Roman" w:hint="eastAsia"/>
        </w:rPr>
        <w:t>-</w:t>
      </w:r>
      <w:r w:rsidRPr="00CE34EE">
        <w:rPr>
          <w:rFonts w:ascii="Times New Roman" w:hAnsi="Times New Roman" w:cs="Times New Roman"/>
        </w:rPr>
        <w:t>diabetic Han Chinese. As the prevalence of IGR was estimated to be as high as 35.7% in the general Chinese population,</w:t>
      </w:r>
      <w:r w:rsidRPr="00CE34EE">
        <w:rPr>
          <w:rFonts w:ascii="Times New Roman" w:hAnsi="Times New Roman" w:cs="Times New Roman"/>
          <w:noProof/>
          <w:vertAlign w:val="superscript"/>
        </w:rPr>
        <w:t>21</w:t>
      </w:r>
      <w:r w:rsidRPr="00CE34EE">
        <w:rPr>
          <w:rFonts w:ascii="Times New Roman" w:hAnsi="Times New Roman" w:cs="Times New Roman" w:hint="eastAsia"/>
        </w:rPr>
        <w:t xml:space="preserve"> the</w:t>
      </w:r>
      <w:r w:rsidRPr="00CE34EE">
        <w:rPr>
          <w:rFonts w:ascii="Times New Roman" w:hAnsi="Times New Roman" w:cs="Times New Roman"/>
        </w:rPr>
        <w:t xml:space="preserve"> evaluation of liver disorders in this special group of people might be important. </w:t>
      </w:r>
      <w:r w:rsidRPr="00CE34EE">
        <w:rPr>
          <w:rFonts w:ascii="Times New Roman" w:hAnsi="Times New Roman" w:cs="Times New Roman" w:hint="eastAsia"/>
        </w:rPr>
        <w:t>As i</w:t>
      </w:r>
      <w:r w:rsidRPr="00CE34EE">
        <w:rPr>
          <w:rFonts w:ascii="Times New Roman" w:hAnsi="Times New Roman" w:cs="Times New Roman"/>
        </w:rPr>
        <w:t>t has been reported that hepatic, muscle and adipose insulin sensitivity was affected early on, after a relatively small accumulation of LFC (&gt;1.5%),</w:t>
      </w:r>
      <w:r w:rsidRPr="00CE34EE">
        <w:rPr>
          <w:rFonts w:ascii="Times New Roman" w:hAnsi="Times New Roman" w:cs="Times New Roman"/>
          <w:noProof/>
          <w:vertAlign w:val="superscript"/>
        </w:rPr>
        <w:t>22</w:t>
      </w:r>
      <w:r w:rsidRPr="00CE34EE">
        <w:rPr>
          <w:rFonts w:ascii="Times New Roman" w:hAnsi="Times New Roman" w:cs="Times New Roman"/>
        </w:rPr>
        <w:t xml:space="preserve"> it is not surprising that risk of NAFLD was doubled in individuals with IGR. </w:t>
      </w:r>
    </w:p>
    <w:p w14:paraId="35B8BCFD" w14:textId="77777777" w:rsidR="008A6B71" w:rsidRPr="00CE34EE" w:rsidRDefault="008A6B71" w:rsidP="005C5E7A">
      <w:pPr>
        <w:spacing w:line="480" w:lineRule="auto"/>
        <w:rPr>
          <w:rFonts w:ascii="Times New Roman" w:hAnsi="Times New Roman" w:cs="Times New Roman"/>
          <w:kern w:val="0"/>
        </w:rPr>
      </w:pPr>
      <w:r w:rsidRPr="00CE34EE">
        <w:rPr>
          <w:rFonts w:ascii="Times New Roman" w:hAnsi="Times New Roman" w:cs="Times New Roman"/>
        </w:rPr>
        <w:tab/>
        <w:t>NAFLD is a heterogeneous disease, which is influenced not only by individual metabolic status but also age, gender, ethnicity, dietary composition and genetic polymorphism.</w:t>
      </w:r>
      <w:r w:rsidRPr="00CE34EE">
        <w:rPr>
          <w:rFonts w:ascii="Times New Roman" w:hAnsi="Times New Roman" w:cs="Times New Roman"/>
          <w:noProof/>
          <w:vertAlign w:val="superscript"/>
        </w:rPr>
        <w:t>23</w:t>
      </w:r>
      <w:r w:rsidRPr="00CE34EE">
        <w:rPr>
          <w:rFonts w:ascii="Times New Roman" w:hAnsi="Times New Roman" w:cs="Times New Roman"/>
        </w:rPr>
        <w:t xml:space="preserve"> About 7-19% of individuals develop NAFLD in the absence of obesity, and this proportion is extremely high in Asian population</w:t>
      </w:r>
      <w:r w:rsidRPr="00CE34EE">
        <w:rPr>
          <w:rFonts w:ascii="Times New Roman" w:hAnsi="Times New Roman" w:cs="Times New Roman"/>
          <w:kern w:val="0"/>
        </w:rPr>
        <w:t>.</w:t>
      </w:r>
      <w:r w:rsidRPr="00CE34EE">
        <w:rPr>
          <w:rFonts w:ascii="Times New Roman" w:hAnsi="Times New Roman" w:cs="Times New Roman"/>
          <w:noProof/>
          <w:kern w:val="0"/>
          <w:vertAlign w:val="superscript"/>
        </w:rPr>
        <w:t>24</w:t>
      </w:r>
      <w:r w:rsidRPr="00CE34EE">
        <w:rPr>
          <w:rFonts w:ascii="Times New Roman" w:hAnsi="Times New Roman" w:cs="Times New Roman"/>
          <w:kern w:val="0"/>
        </w:rPr>
        <w:t xml:space="preserve"> In other words, Asians might be more susceptible to NAFLD than people from other ethnic groups (such as Caucasians) under the same degree of metabolic disorders. In our study, a geographic difference in the </w:t>
      </w:r>
      <w:r w:rsidRPr="00CE34EE">
        <w:rPr>
          <w:rFonts w:ascii="Times New Roman" w:hAnsi="Times New Roman" w:cs="Times New Roman"/>
        </w:rPr>
        <w:t>concomitant</w:t>
      </w:r>
      <w:r w:rsidRPr="00CE34EE">
        <w:rPr>
          <w:rFonts w:ascii="Times New Roman" w:hAnsi="Times New Roman" w:cs="Times New Roman"/>
          <w:kern w:val="0"/>
        </w:rPr>
        <w:t xml:space="preserve"> rate of NAFLD was also found between Northern Han Chinese and Southern Han Chinese, even if the factors of ethnicity, BMI and glucose and lipid metabolic parameters were matched and age</w:t>
      </w:r>
      <w:r w:rsidRPr="00CE34EE">
        <w:rPr>
          <w:rFonts w:ascii="Times New Roman" w:hAnsi="Times New Roman" w:cs="Times New Roman" w:hint="eastAsia"/>
          <w:kern w:val="0"/>
        </w:rPr>
        <w:t xml:space="preserve">, </w:t>
      </w:r>
      <w:r w:rsidRPr="00CE34EE">
        <w:rPr>
          <w:rFonts w:ascii="Times New Roman" w:hAnsi="Times New Roman" w:cs="Times New Roman"/>
          <w:kern w:val="0"/>
        </w:rPr>
        <w:t>gender, habits of alcohol drinking and cigare</w:t>
      </w:r>
      <w:r w:rsidRPr="00CE34EE">
        <w:rPr>
          <w:rFonts w:ascii="Times New Roman" w:hAnsi="Times New Roman" w:cs="Times New Roman" w:hint="eastAsia"/>
          <w:kern w:val="0"/>
        </w:rPr>
        <w:t>t</w:t>
      </w:r>
      <w:r w:rsidRPr="00CE34EE">
        <w:rPr>
          <w:rFonts w:ascii="Times New Roman" w:hAnsi="Times New Roman" w:cs="Times New Roman"/>
          <w:kern w:val="0"/>
        </w:rPr>
        <w:t xml:space="preserve">te smoking </w:t>
      </w:r>
      <w:r w:rsidRPr="00CE34EE">
        <w:rPr>
          <w:rFonts w:ascii="Times New Roman" w:hAnsi="Times New Roman" w:cs="Times New Roman" w:hint="eastAsia"/>
          <w:kern w:val="0"/>
        </w:rPr>
        <w:t xml:space="preserve">and lipid-lowering drug treatment </w:t>
      </w:r>
      <w:r w:rsidRPr="00CE34EE">
        <w:rPr>
          <w:rFonts w:ascii="Times New Roman" w:hAnsi="Times New Roman" w:cs="Times New Roman"/>
          <w:kern w:val="0"/>
        </w:rPr>
        <w:t xml:space="preserve">were adjusted. Our study supported that </w:t>
      </w:r>
      <w:r w:rsidRPr="00CE34EE">
        <w:rPr>
          <w:rFonts w:ascii="Times New Roman" w:hAnsi="Times New Roman" w:cs="Times New Roman"/>
        </w:rPr>
        <w:t xml:space="preserve">Northern </w:t>
      </w:r>
      <w:r w:rsidRPr="00CE34EE">
        <w:rPr>
          <w:rFonts w:ascii="Times New Roman" w:hAnsi="Times New Roman" w:cs="Times New Roman" w:hint="eastAsia"/>
        </w:rPr>
        <w:t xml:space="preserve">Han Chinese </w:t>
      </w:r>
      <w:r w:rsidRPr="00CE34EE">
        <w:rPr>
          <w:rFonts w:ascii="Times New Roman" w:hAnsi="Times New Roman" w:cs="Times New Roman"/>
          <w:kern w:val="0"/>
        </w:rPr>
        <w:t xml:space="preserve">were more susceptible to NAFLD than </w:t>
      </w:r>
      <w:r w:rsidRPr="00CE34EE">
        <w:rPr>
          <w:rFonts w:ascii="Times New Roman" w:hAnsi="Times New Roman" w:cs="Times New Roman"/>
        </w:rPr>
        <w:t>Southern</w:t>
      </w:r>
      <w:r w:rsidRPr="00CE34EE">
        <w:rPr>
          <w:rFonts w:ascii="Times New Roman" w:hAnsi="Times New Roman" w:cs="Times New Roman" w:hint="eastAsia"/>
        </w:rPr>
        <w:t xml:space="preserve"> Han Chinese</w:t>
      </w:r>
      <w:r w:rsidRPr="00CE34EE" w:rsidDel="00BF1FD5">
        <w:rPr>
          <w:rFonts w:ascii="Times New Roman" w:hAnsi="Times New Roman" w:cs="Times New Roman"/>
          <w:kern w:val="0"/>
        </w:rPr>
        <w:t xml:space="preserve"> </w:t>
      </w:r>
      <w:r w:rsidRPr="00CE34EE">
        <w:rPr>
          <w:rFonts w:ascii="Times New Roman" w:hAnsi="Times New Roman" w:cs="Times New Roman"/>
          <w:kern w:val="0"/>
        </w:rPr>
        <w:t xml:space="preserve">at the same degree of metabolic impairment. </w:t>
      </w:r>
    </w:p>
    <w:p w14:paraId="0B37117A"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kern w:val="0"/>
        </w:rPr>
        <w:t xml:space="preserve">        The most possible explanation for the regional difference in NAFLD susceptibility was the difference in the frequency of NAFLD-related gene polymorphism between</w:t>
      </w:r>
      <w:r w:rsidRPr="00CE34EE">
        <w:t xml:space="preserve"> </w:t>
      </w:r>
      <w:r w:rsidRPr="00CE34EE">
        <w:rPr>
          <w:rFonts w:ascii="Times New Roman" w:hAnsi="Times New Roman" w:cs="Times New Roman"/>
          <w:kern w:val="0"/>
        </w:rPr>
        <w:t xml:space="preserve">Northern and Southern Han Chinese. Previous </w:t>
      </w:r>
      <w:r w:rsidRPr="00CE34EE">
        <w:rPr>
          <w:rFonts w:ascii="Times New Roman" w:hAnsi="Times New Roman" w:cs="Times New Roman"/>
        </w:rPr>
        <w:t>genome wide association studies had identified genetic variants associated with NAFLD severity that did not correlate with insulin resistance.</w:t>
      </w:r>
      <w:r w:rsidRPr="00CE34EE">
        <w:rPr>
          <w:rFonts w:ascii="Times New Roman" w:hAnsi="Times New Roman" w:cs="Times New Roman"/>
          <w:noProof/>
          <w:vertAlign w:val="superscript"/>
        </w:rPr>
        <w:t>25</w:t>
      </w:r>
      <w:r w:rsidRPr="00CE34EE">
        <w:rPr>
          <w:rFonts w:ascii="Times New Roman" w:hAnsi="Times New Roman" w:cs="Times New Roman"/>
        </w:rPr>
        <w:t xml:space="preserve"> </w:t>
      </w:r>
      <w:r w:rsidRPr="00CE34EE">
        <w:rPr>
          <w:rFonts w:ascii="Times New Roman" w:hAnsi="Times New Roman" w:cs="Times New Roman"/>
          <w:kern w:val="0"/>
        </w:rPr>
        <w:t>Individuals carrying specific NAFLD-related gene variants (eg. PNPLA3, TM6SF2 and MBOAT7) are featured of development of NAFLD with a relative conservation of glucose metabolism.</w:t>
      </w:r>
      <w:r w:rsidRPr="00CE34EE">
        <w:rPr>
          <w:rFonts w:ascii="Times New Roman" w:hAnsi="Times New Roman" w:cs="Times New Roman"/>
          <w:noProof/>
          <w:kern w:val="0"/>
          <w:vertAlign w:val="superscript"/>
        </w:rPr>
        <w:t>26</w:t>
      </w:r>
      <w:r w:rsidRPr="00CE34EE">
        <w:rPr>
          <w:rFonts w:ascii="Times New Roman" w:hAnsi="Times New Roman" w:cs="Times New Roman"/>
          <w:kern w:val="0"/>
        </w:rPr>
        <w:t xml:space="preserve"> </w:t>
      </w:r>
      <w:r w:rsidRPr="00CE34EE">
        <w:rPr>
          <w:rFonts w:ascii="Times New Roman" w:hAnsi="Times New Roman" w:cs="Times New Roman"/>
        </w:rPr>
        <w:t xml:space="preserve">Although we narrowed our study participants into the range of Han Chinese, </w:t>
      </w:r>
      <w:r w:rsidRPr="00CE34EE">
        <w:rPr>
          <w:rFonts w:ascii="Times New Roman" w:eastAsia="Times New Roman" w:hAnsi="Times New Roman" w:cs="Times New Roman"/>
          <w:kern w:val="0"/>
          <w:shd w:val="clear" w:color="auto" w:fill="FFFFFF"/>
        </w:rPr>
        <w:t>a considerable number of sub-ethnicities within the Han classification ha</w:t>
      </w:r>
      <w:r w:rsidRPr="00CE34EE">
        <w:rPr>
          <w:rFonts w:ascii="Times New Roman" w:eastAsia="Times New Roman" w:hAnsi="Times New Roman" w:cs="Times New Roman" w:hint="eastAsia"/>
          <w:kern w:val="0"/>
          <w:shd w:val="clear" w:color="auto" w:fill="FFFFFF"/>
        </w:rPr>
        <w:t>ve</w:t>
      </w:r>
      <w:r w:rsidRPr="00CE34EE">
        <w:rPr>
          <w:rFonts w:ascii="Times New Roman" w:eastAsia="Times New Roman" w:hAnsi="Times New Roman" w:cs="Times New Roman"/>
          <w:kern w:val="0"/>
          <w:shd w:val="clear" w:color="auto" w:fill="FFFFFF"/>
        </w:rPr>
        <w:t xml:space="preserve"> been identified with established genetic heterogeneity following a geographical North–</w:t>
      </w:r>
      <w:r w:rsidRPr="00CE34EE">
        <w:rPr>
          <w:rFonts w:ascii="Times New Roman" w:eastAsia="Times New Roman" w:hAnsi="Times New Roman" w:cs="Times New Roman" w:hint="eastAsia"/>
          <w:kern w:val="0"/>
          <w:shd w:val="clear" w:color="auto" w:fill="FFFFFF"/>
        </w:rPr>
        <w:t>S</w:t>
      </w:r>
      <w:r w:rsidRPr="00CE34EE">
        <w:rPr>
          <w:rFonts w:ascii="Times New Roman" w:eastAsia="Times New Roman" w:hAnsi="Times New Roman" w:cs="Times New Roman"/>
          <w:kern w:val="0"/>
          <w:shd w:val="clear" w:color="auto" w:fill="FFFFFF"/>
        </w:rPr>
        <w:t xml:space="preserve">outh cline, and there is a </w:t>
      </w:r>
      <w:r w:rsidRPr="00CE34EE">
        <w:rPr>
          <w:rFonts w:ascii="Times New Roman" w:hAnsi="Times New Roman" w:cs="Times New Roman"/>
        </w:rPr>
        <w:t>high degree of resemblance between the genetic and geographic structure of the Han Chinese</w:t>
      </w:r>
      <w:r w:rsidRPr="00CE34EE">
        <w:rPr>
          <w:rFonts w:ascii="Times New Roman" w:eastAsia="Times New Roman" w:hAnsi="Times New Roman" w:cs="Times New Roman"/>
          <w:kern w:val="0"/>
          <w:shd w:val="clear" w:color="auto" w:fill="FFFFFF"/>
        </w:rPr>
        <w:t>.</w:t>
      </w:r>
      <w:r w:rsidRPr="00CE34EE">
        <w:rPr>
          <w:rFonts w:ascii="Times New Roman" w:eastAsia="Times New Roman" w:hAnsi="Times New Roman" w:cs="Times New Roman"/>
          <w:noProof/>
          <w:kern w:val="0"/>
          <w:shd w:val="clear" w:color="auto" w:fill="FFFFFF"/>
          <w:vertAlign w:val="superscript"/>
        </w:rPr>
        <w:t>27</w:t>
      </w:r>
      <w:r w:rsidRPr="00CE34EE">
        <w:rPr>
          <w:rFonts w:ascii="Times New Roman" w:hAnsi="Times New Roman" w:cs="Times New Roman"/>
        </w:rPr>
        <w:t xml:space="preserve"> No previous study has compared the frequency of the major</w:t>
      </w:r>
      <w:r w:rsidRPr="00CE34EE">
        <w:rPr>
          <w:rFonts w:ascii="Times New Roman" w:eastAsia="Times New Roman" w:hAnsi="Times New Roman" w:cs="Times New Roman"/>
          <w:kern w:val="0"/>
          <w:shd w:val="clear" w:color="auto" w:fill="FFFFFF"/>
        </w:rPr>
        <w:t xml:space="preserve"> NAFLD-related </w:t>
      </w:r>
      <w:r w:rsidRPr="00CE34EE">
        <w:rPr>
          <w:rFonts w:ascii="Times New Roman" w:hAnsi="Times New Roman" w:cs="Times New Roman"/>
        </w:rPr>
        <w:t xml:space="preserve">gene variants between </w:t>
      </w:r>
      <w:r w:rsidRPr="00CE34EE">
        <w:rPr>
          <w:rFonts w:ascii="Times New Roman" w:hAnsi="Times New Roman" w:cs="Times New Roman"/>
          <w:kern w:val="0"/>
        </w:rPr>
        <w:t>North</w:t>
      </w:r>
      <w:r w:rsidRPr="00CE34EE">
        <w:rPr>
          <w:rFonts w:ascii="Times New Roman" w:hAnsi="Times New Roman" w:cs="Times New Roman" w:hint="eastAsia"/>
          <w:kern w:val="0"/>
        </w:rPr>
        <w:t>ern</w:t>
      </w:r>
      <w:r w:rsidRPr="00CE34EE">
        <w:rPr>
          <w:rFonts w:ascii="Times New Roman" w:hAnsi="Times New Roman" w:cs="Times New Roman"/>
          <w:kern w:val="0"/>
        </w:rPr>
        <w:t xml:space="preserve"> and South</w:t>
      </w:r>
      <w:r w:rsidRPr="00CE34EE">
        <w:rPr>
          <w:rFonts w:ascii="Times New Roman" w:hAnsi="Times New Roman" w:cs="Times New Roman" w:hint="eastAsia"/>
          <w:kern w:val="0"/>
        </w:rPr>
        <w:t>ern</w:t>
      </w:r>
      <w:r w:rsidRPr="00CE34EE">
        <w:rPr>
          <w:rFonts w:ascii="Times New Roman" w:hAnsi="Times New Roman" w:cs="Times New Roman"/>
          <w:kern w:val="0"/>
        </w:rPr>
        <w:t xml:space="preserve"> Han Chinese</w:t>
      </w:r>
      <w:r w:rsidRPr="00CE34EE">
        <w:rPr>
          <w:rFonts w:ascii="Times New Roman" w:hAnsi="Times New Roman" w:cs="Times New Roman"/>
        </w:rPr>
        <w:t>, however, we can notice the higher frequency of PNPLA3 rs738409 GG variant, the strongest gene variant for NAFLD, in Northern Han Chinese (23.3%)</w:t>
      </w:r>
      <w:r w:rsidRPr="00CE34EE">
        <w:rPr>
          <w:rFonts w:ascii="Times New Roman" w:hAnsi="Times New Roman" w:cs="Times New Roman"/>
          <w:noProof/>
          <w:vertAlign w:val="superscript"/>
        </w:rPr>
        <w:t>28</w:t>
      </w:r>
      <w:r w:rsidRPr="00CE34EE">
        <w:rPr>
          <w:rFonts w:ascii="Times New Roman" w:hAnsi="Times New Roman" w:cs="Times New Roman"/>
        </w:rPr>
        <w:t xml:space="preserve"> than Southern Han Chinese (13.2%)</w:t>
      </w:r>
      <w:r w:rsidRPr="00CE34EE">
        <w:rPr>
          <w:rFonts w:ascii="Times New Roman" w:hAnsi="Times New Roman" w:cs="Times New Roman"/>
          <w:noProof/>
          <w:vertAlign w:val="superscript"/>
        </w:rPr>
        <w:t>29</w:t>
      </w:r>
      <w:r w:rsidRPr="00CE34EE">
        <w:rPr>
          <w:rFonts w:ascii="Times New Roman" w:hAnsi="Times New Roman" w:cs="Times New Roman"/>
        </w:rPr>
        <w:t xml:space="preserve"> in previous studies. In addition, comparison of CHB (representing North</w:t>
      </w:r>
      <w:r w:rsidRPr="00CE34EE">
        <w:rPr>
          <w:rFonts w:ascii="Times New Roman" w:hAnsi="Times New Roman" w:cs="Times New Roman" w:hint="eastAsia"/>
        </w:rPr>
        <w:t>ern</w:t>
      </w:r>
      <w:r w:rsidRPr="00CE34EE">
        <w:rPr>
          <w:rFonts w:ascii="Times New Roman" w:hAnsi="Times New Roman" w:cs="Times New Roman"/>
        </w:rPr>
        <w:t xml:space="preserve"> Han Chinese, N=103) and CHS (representing South</w:t>
      </w:r>
      <w:r w:rsidRPr="00CE34EE">
        <w:rPr>
          <w:rFonts w:ascii="Times New Roman" w:hAnsi="Times New Roman" w:cs="Times New Roman" w:hint="eastAsia"/>
        </w:rPr>
        <w:t>ern</w:t>
      </w:r>
      <w:r w:rsidRPr="00CE34EE">
        <w:rPr>
          <w:rFonts w:ascii="Times New Roman" w:hAnsi="Times New Roman" w:cs="Times New Roman"/>
        </w:rPr>
        <w:t xml:space="preserve"> Han Chinese, N=105) healthy samples </w:t>
      </w:r>
      <w:r w:rsidRPr="00CE34EE">
        <w:rPr>
          <w:rFonts w:ascii="Times New Roman" w:eastAsia="Times New Roman" w:hAnsi="Times New Roman" w:cs="Times New Roman"/>
          <w:kern w:val="0"/>
          <w:shd w:val="clear" w:color="auto" w:fill="FFFFFF"/>
        </w:rPr>
        <w:t>from the 1000 Genomes project showed a higher prevalence of NCAN rs2228603 C&gt;T variant in CHB (T allele frequency: CHB vs CHS, 0.112 vs 0.03</w:t>
      </w:r>
      <w:r w:rsidRPr="00CE34EE">
        <w:rPr>
          <w:rFonts w:ascii="Times New Roman" w:eastAsia="Times New Roman" w:hAnsi="Times New Roman" w:cs="Times New Roman" w:hint="eastAsia"/>
          <w:kern w:val="0"/>
          <w:shd w:val="clear" w:color="auto" w:fill="FFFFFF"/>
        </w:rPr>
        <w:t>0</w:t>
      </w:r>
      <w:r w:rsidRPr="00CE34EE">
        <w:rPr>
          <w:rFonts w:ascii="Times New Roman" w:eastAsia="Times New Roman" w:hAnsi="Times New Roman" w:cs="Times New Roman"/>
          <w:kern w:val="0"/>
          <w:shd w:val="clear" w:color="auto" w:fill="FFFFFF"/>
        </w:rPr>
        <w:t>, p&lt;0.05). NCAN rs2228603 C&gt;T variant was reported to be associated with elevated liver fat content and an increased risk for progression to NASH but paradoxically lower TG and LDL-c levels.</w:t>
      </w:r>
      <w:r w:rsidRPr="00CE34EE">
        <w:rPr>
          <w:rFonts w:ascii="Times New Roman" w:eastAsia="Times New Roman" w:hAnsi="Times New Roman" w:cs="Times New Roman"/>
          <w:noProof/>
          <w:kern w:val="0"/>
          <w:shd w:val="clear" w:color="auto" w:fill="FFFFFF"/>
          <w:vertAlign w:val="superscript"/>
        </w:rPr>
        <w:t>30</w:t>
      </w:r>
      <w:r w:rsidRPr="00CE34EE">
        <w:rPr>
          <w:rFonts w:ascii="Times New Roman" w:eastAsia="Times New Roman" w:hAnsi="Times New Roman" w:cs="Times New Roman"/>
          <w:kern w:val="0"/>
          <w:shd w:val="clear" w:color="auto" w:fill="FFFFFF"/>
        </w:rPr>
        <w:t xml:space="preserve"> </w:t>
      </w:r>
      <w:r w:rsidRPr="00CE34EE">
        <w:rPr>
          <w:rFonts w:ascii="Times New Roman" w:hAnsi="Times New Roman" w:cs="Times New Roman"/>
        </w:rPr>
        <w:t>Therefore, the frequency of several genetic variation</w:t>
      </w:r>
      <w:r w:rsidRPr="00CE34EE">
        <w:rPr>
          <w:rFonts w:ascii="Times New Roman" w:hAnsi="Times New Roman" w:cs="Times New Roman" w:hint="eastAsia"/>
        </w:rPr>
        <w:t>s</w:t>
      </w:r>
      <w:r w:rsidRPr="00CE34EE">
        <w:rPr>
          <w:rFonts w:ascii="Times New Roman" w:hAnsi="Times New Roman" w:cs="Times New Roman"/>
        </w:rPr>
        <w:t xml:space="preserve"> may contribute to the geographical differences in susceptibility of NAFLD we found. </w:t>
      </w:r>
    </w:p>
    <w:p w14:paraId="5AA632E9"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        </w:t>
      </w:r>
      <w:r w:rsidRPr="00CE34EE">
        <w:rPr>
          <w:rFonts w:ascii="Times New Roman" w:hAnsi="Times New Roman" w:cs="Times New Roman" w:hint="eastAsia"/>
        </w:rPr>
        <w:t>O</w:t>
      </w:r>
      <w:r w:rsidRPr="00CE34EE">
        <w:rPr>
          <w:rFonts w:ascii="Times New Roman" w:hAnsi="Times New Roman" w:cs="Times New Roman"/>
        </w:rPr>
        <w:t>ther possible reason</w:t>
      </w:r>
      <w:r w:rsidRPr="00CE34EE">
        <w:rPr>
          <w:rFonts w:ascii="Times New Roman" w:hAnsi="Times New Roman" w:cs="Times New Roman" w:hint="eastAsia"/>
        </w:rPr>
        <w:t>s</w:t>
      </w:r>
      <w:r w:rsidRPr="00CE34EE">
        <w:rPr>
          <w:rFonts w:ascii="Times New Roman" w:hAnsi="Times New Roman" w:cs="Times New Roman"/>
        </w:rPr>
        <w:t xml:space="preserve"> w</w:t>
      </w:r>
      <w:r w:rsidRPr="00CE34EE">
        <w:rPr>
          <w:rFonts w:ascii="Times New Roman" w:hAnsi="Times New Roman" w:cs="Times New Roman" w:hint="eastAsia"/>
        </w:rPr>
        <w:t>ere</w:t>
      </w:r>
      <w:r w:rsidRPr="00CE34EE">
        <w:rPr>
          <w:rFonts w:ascii="Times New Roman" w:hAnsi="Times New Roman" w:cs="Times New Roman"/>
        </w:rPr>
        <w:t xml:space="preserve"> the difference</w:t>
      </w:r>
      <w:r w:rsidRPr="00CE34EE">
        <w:rPr>
          <w:rFonts w:ascii="Times New Roman" w:hAnsi="Times New Roman" w:cs="Times New Roman" w:hint="eastAsia"/>
        </w:rPr>
        <w:t>s</w:t>
      </w:r>
      <w:r w:rsidRPr="00CE34EE">
        <w:rPr>
          <w:rFonts w:ascii="Times New Roman" w:hAnsi="Times New Roman" w:cs="Times New Roman"/>
        </w:rPr>
        <w:t xml:space="preserve"> in lifestyle habits (alcohol consumption and cigarette smoking)</w:t>
      </w:r>
      <w:r w:rsidRPr="00CE34EE">
        <w:rPr>
          <w:rFonts w:ascii="Times New Roman" w:hAnsi="Times New Roman" w:cs="Times New Roman" w:hint="eastAsia"/>
        </w:rPr>
        <w:t>,</w:t>
      </w:r>
      <w:r w:rsidRPr="00CE34EE">
        <w:rPr>
          <w:rFonts w:ascii="Times New Roman" w:hAnsi="Times New Roman" w:cs="Times New Roman"/>
        </w:rPr>
        <w:t xml:space="preserve"> </w:t>
      </w:r>
      <w:r w:rsidRPr="00CE34EE">
        <w:rPr>
          <w:rFonts w:ascii="Times New Roman" w:hAnsi="Times New Roman" w:cs="Times New Roman" w:hint="eastAsia"/>
          <w:kern w:val="0"/>
        </w:rPr>
        <w:t>lipid-lowering drug</w:t>
      </w:r>
      <w:r w:rsidRPr="00CE34EE">
        <w:rPr>
          <w:rFonts w:ascii="Times New Roman" w:hAnsi="Times New Roman" w:cs="Times New Roman" w:hint="eastAsia"/>
        </w:rPr>
        <w:t xml:space="preserve"> us</w:t>
      </w:r>
      <w:r w:rsidRPr="00CE34EE">
        <w:rPr>
          <w:rFonts w:ascii="Times New Roman" w:hAnsi="Times New Roman" w:cs="Times New Roman"/>
        </w:rPr>
        <w:t>e</w:t>
      </w:r>
      <w:r w:rsidRPr="00CE34EE">
        <w:rPr>
          <w:rFonts w:ascii="Times New Roman" w:hAnsi="Times New Roman" w:cs="Times New Roman" w:hint="eastAsia"/>
        </w:rPr>
        <w:t xml:space="preserve"> </w:t>
      </w:r>
      <w:r w:rsidRPr="00CE34EE">
        <w:rPr>
          <w:rFonts w:ascii="Times New Roman" w:hAnsi="Times New Roman" w:cs="Times New Roman"/>
        </w:rPr>
        <w:t>and dietary composition between the North and South</w:t>
      </w:r>
      <w:r w:rsidRPr="00CE34EE">
        <w:rPr>
          <w:rFonts w:ascii="Times New Roman" w:hAnsi="Times New Roman" w:cs="Times New Roman" w:hint="eastAsia"/>
        </w:rPr>
        <w:t xml:space="preserve"> group</w:t>
      </w:r>
      <w:r w:rsidRPr="00CE34EE">
        <w:rPr>
          <w:rFonts w:ascii="Times New Roman" w:hAnsi="Times New Roman" w:cs="Times New Roman"/>
        </w:rPr>
        <w:t xml:space="preserve">. Although we carefully excluded all participants with excessive alcohol consumption, there was a significant difference in the proportion of alcohol consumer between the North and South groups, even after adjustment for age and gender. </w:t>
      </w:r>
      <w:r w:rsidRPr="00CE34EE">
        <w:rPr>
          <w:rFonts w:ascii="Times New Roman" w:eastAsia="仿宋" w:hAnsi="Times New Roman" w:cs="Times New Roman"/>
        </w:rPr>
        <w:t xml:space="preserve">To avoid the effect of </w:t>
      </w:r>
      <w:r w:rsidRPr="00CE34EE">
        <w:rPr>
          <w:rFonts w:ascii="Times New Roman" w:eastAsia="Times New Roman" w:hAnsi="Times New Roman" w:cs="Times New Roman"/>
        </w:rPr>
        <w:t>mild-moderate alcohol consumption to the occurrence of NAFLD and liver fat content, we performed</w:t>
      </w:r>
      <w:r w:rsidRPr="00CE34EE">
        <w:rPr>
          <w:rFonts w:ascii="Times New Roman" w:eastAsia="Times New Roman" w:hAnsi="Times New Roman" w:cs="Times New Roman" w:hint="eastAsia"/>
        </w:rPr>
        <w:t xml:space="preserve"> </w:t>
      </w:r>
      <w:r w:rsidRPr="00CE34EE">
        <w:rPr>
          <w:rFonts w:ascii="Times New Roman" w:eastAsia="Times New Roman" w:hAnsi="Times New Roman" w:cs="Times New Roman"/>
        </w:rPr>
        <w:t>subgroup analysis in non-drinkers. Participants without alcohol consumption from the North still had significantly higher LFC than those from the South at any given level of FBG, OGTT 2hBG, BMI or WC</w:t>
      </w:r>
      <w:r w:rsidRPr="00CE34EE">
        <w:rPr>
          <w:rFonts w:ascii="Times New Roman" w:hAnsi="Times New Roman" w:cs="Times New Roman"/>
        </w:rPr>
        <w:t xml:space="preserve"> (online supplementary figure 2)</w:t>
      </w:r>
      <w:r w:rsidRPr="00CE34EE">
        <w:rPr>
          <w:rFonts w:ascii="Times New Roman" w:eastAsia="Times New Roman" w:hAnsi="Times New Roman" w:cs="Times New Roman"/>
        </w:rPr>
        <w:t>.</w:t>
      </w:r>
      <w:r w:rsidRPr="00CE34EE">
        <w:rPr>
          <w:rFonts w:ascii="Times New Roman" w:hAnsi="Times New Roman" w:cs="Times New Roman"/>
        </w:rPr>
        <w:t xml:space="preserve"> The higher risk of NAFLD in the North </w:t>
      </w:r>
      <w:r w:rsidRPr="00CE34EE">
        <w:rPr>
          <w:rFonts w:ascii="Times New Roman" w:hAnsi="Times New Roman" w:cs="Times New Roman" w:hint="eastAsia"/>
        </w:rPr>
        <w:t xml:space="preserve">group </w:t>
      </w:r>
      <w:r w:rsidRPr="00CE34EE">
        <w:rPr>
          <w:rFonts w:ascii="Times New Roman" w:hAnsi="Times New Roman" w:cs="Times New Roman"/>
        </w:rPr>
        <w:t>remained significant after we excluded all participants with mild-moderate alcohol consumption, and the regression lines relating blood glucose to LFC showed no difference between alcohol drinkers and non-alcohol drinkers as shown in online supplementary figure 3</w:t>
      </w:r>
      <w:r w:rsidRPr="00CE34EE">
        <w:rPr>
          <w:rFonts w:ascii="Times New Roman" w:hAnsi="Times New Roman" w:cs="Times New Roman" w:hint="eastAsia"/>
        </w:rPr>
        <w:t xml:space="preserve">. </w:t>
      </w:r>
      <w:r w:rsidRPr="00CE34EE">
        <w:rPr>
          <w:rFonts w:ascii="Times New Roman" w:hAnsi="Times New Roman" w:cs="Times New Roman"/>
        </w:rPr>
        <w:t>Cigarette smoking was associated with NAFLD in several previous studies,</w:t>
      </w:r>
      <w:r w:rsidRPr="00CE34EE">
        <w:rPr>
          <w:rFonts w:ascii="Times New Roman" w:hAnsi="Times New Roman" w:cs="Times New Roman"/>
          <w:noProof/>
          <w:vertAlign w:val="superscript"/>
        </w:rPr>
        <w:t>31</w:t>
      </w:r>
      <w:r w:rsidRPr="00CE34EE">
        <w:rPr>
          <w:rFonts w:ascii="Times New Roman" w:hAnsi="Times New Roman" w:cs="Times New Roman"/>
          <w:vertAlign w:val="superscript"/>
        </w:rPr>
        <w:t>,</w:t>
      </w:r>
      <w:r w:rsidRPr="00CE34EE">
        <w:rPr>
          <w:rFonts w:ascii="Times New Roman" w:hAnsi="Times New Roman" w:cs="Times New Roman"/>
          <w:noProof/>
          <w:vertAlign w:val="superscript"/>
        </w:rPr>
        <w:t>32</w:t>
      </w:r>
      <w:r w:rsidRPr="00CE34EE">
        <w:rPr>
          <w:rFonts w:ascii="Times New Roman" w:hAnsi="Times New Roman" w:cs="Times New Roman"/>
        </w:rPr>
        <w:t xml:space="preserve"> therefore we also adjust</w:t>
      </w:r>
      <w:r w:rsidRPr="00CE34EE">
        <w:rPr>
          <w:rFonts w:ascii="Times New Roman" w:hAnsi="Times New Roman" w:cs="Times New Roman" w:hint="eastAsia"/>
        </w:rPr>
        <w:t>ed</w:t>
      </w:r>
      <w:r w:rsidRPr="00CE34EE">
        <w:rPr>
          <w:rFonts w:ascii="Times New Roman" w:hAnsi="Times New Roman" w:cs="Times New Roman"/>
        </w:rPr>
        <w:t xml:space="preserve"> cigarette smoking in our regression model, a</w:t>
      </w:r>
      <w:r w:rsidRPr="00CE34EE">
        <w:rPr>
          <w:rFonts w:ascii="Times New Roman" w:hAnsi="Times New Roman" w:cs="Times New Roman" w:hint="eastAsia"/>
        </w:rPr>
        <w:t xml:space="preserve">nd </w:t>
      </w:r>
      <w:r w:rsidRPr="00CE34EE">
        <w:rPr>
          <w:rFonts w:ascii="Times New Roman" w:hAnsi="Times New Roman" w:cs="Times New Roman"/>
        </w:rPr>
        <w:t>the higher risk of NAFLD in the Northern Han Chinese remained significant</w:t>
      </w:r>
      <w:r w:rsidRPr="00CE34EE">
        <w:rPr>
          <w:rFonts w:ascii="Times New Roman" w:hAnsi="Times New Roman" w:cs="Times New Roman" w:hint="eastAsia"/>
        </w:rPr>
        <w:t xml:space="preserve">, </w:t>
      </w:r>
      <w:r w:rsidRPr="00CE34EE">
        <w:rPr>
          <w:rFonts w:ascii="Times New Roman" w:hAnsi="Times New Roman" w:cs="Times New Roman"/>
        </w:rPr>
        <w:t>and the regression lines relating blood glucose to LFC showed no difference between</w:t>
      </w:r>
      <w:r w:rsidRPr="00CE34EE">
        <w:rPr>
          <w:rFonts w:ascii="Times New Roman" w:hAnsi="Times New Roman" w:cs="Times New Roman" w:hint="eastAsia"/>
        </w:rPr>
        <w:t xml:space="preserve"> </w:t>
      </w:r>
      <w:r w:rsidRPr="00CE34EE">
        <w:rPr>
          <w:rFonts w:ascii="Times New Roman" w:hAnsi="Times New Roman" w:cs="Times New Roman"/>
        </w:rPr>
        <w:t xml:space="preserve">cigarette smokers and non-smokers (online supplementary figure 4). To exclude the confounding effect of </w:t>
      </w:r>
      <w:r w:rsidRPr="00CE34EE">
        <w:rPr>
          <w:rFonts w:ascii="Times New Roman" w:hAnsi="Times New Roman" w:cs="Times New Roman" w:hint="eastAsia"/>
          <w:kern w:val="0"/>
        </w:rPr>
        <w:t>lipid-lowering drug</w:t>
      </w:r>
      <w:r w:rsidRPr="00CE34EE">
        <w:rPr>
          <w:rFonts w:ascii="Times New Roman" w:hAnsi="Times New Roman" w:cs="Times New Roman"/>
          <w:kern w:val="0"/>
        </w:rPr>
        <w:t xml:space="preserve"> treatment</w:t>
      </w:r>
      <w:r w:rsidRPr="00CE34EE">
        <w:rPr>
          <w:rFonts w:ascii="Times New Roman" w:hAnsi="Times New Roman" w:cs="Times New Roman"/>
        </w:rPr>
        <w:t>, use of lipid-lowering drug was adjusted in our regression model</w:t>
      </w:r>
      <w:r w:rsidRPr="00CE34EE">
        <w:rPr>
          <w:rFonts w:ascii="Times New Roman" w:hAnsi="Times New Roman" w:cs="Times New Roman" w:hint="eastAsia"/>
        </w:rPr>
        <w:t xml:space="preserve">, </w:t>
      </w:r>
      <w:r w:rsidRPr="00CE34EE">
        <w:rPr>
          <w:rFonts w:ascii="Times New Roman" w:hAnsi="Times New Roman" w:cs="Times New Roman"/>
        </w:rPr>
        <w:t>and the risk of concomitant NAFLD was still higher in North group. The regression lines relating blood glucose to liver fat content showed no difference between participants with and without previous statins treatment in the North group (online supplementary figure 5).</w:t>
      </w:r>
      <w:r w:rsidRPr="00CE34EE">
        <w:rPr>
          <w:rFonts w:ascii="Times New Roman" w:hAnsi="Times New Roman" w:cs="Times New Roman" w:hint="eastAsia"/>
        </w:rPr>
        <w:t xml:space="preserve"> </w:t>
      </w:r>
      <w:r w:rsidRPr="00CE34EE">
        <w:rPr>
          <w:rFonts w:ascii="Times New Roman" w:hAnsi="Times New Roman" w:cs="Times New Roman"/>
        </w:rPr>
        <w:t>Therefore, the habit of cigarette smoking and alcohol drinking as well as</w:t>
      </w:r>
      <w:r w:rsidRPr="00CE34EE">
        <w:rPr>
          <w:rFonts w:ascii="Times New Roman" w:hAnsi="Times New Roman" w:cs="Times New Roman" w:hint="eastAsia"/>
        </w:rPr>
        <w:t xml:space="preserve"> the lipid</w:t>
      </w:r>
      <w:r w:rsidRPr="00CE34EE">
        <w:rPr>
          <w:rFonts w:ascii="Times New Roman" w:hAnsi="Times New Roman" w:cs="Times New Roman"/>
        </w:rPr>
        <w:t>-</w:t>
      </w:r>
      <w:r w:rsidRPr="00CE34EE">
        <w:rPr>
          <w:rFonts w:ascii="Times New Roman" w:hAnsi="Times New Roman" w:cs="Times New Roman" w:hint="eastAsia"/>
        </w:rPr>
        <w:t>lowering drug treatment are</w:t>
      </w:r>
      <w:r w:rsidRPr="00CE34EE">
        <w:rPr>
          <w:rFonts w:ascii="Times New Roman" w:hAnsi="Times New Roman" w:cs="Times New Roman"/>
        </w:rPr>
        <w:t xml:space="preserve"> not likely responsible for the regional difference in NAFLD susceptibility between Northern and Southern</w:t>
      </w:r>
      <w:r w:rsidRPr="00CE34EE">
        <w:rPr>
          <w:rFonts w:ascii="Times New Roman" w:hAnsi="Times New Roman" w:cs="Times New Roman" w:hint="eastAsia"/>
        </w:rPr>
        <w:t xml:space="preserve"> Han Chinese</w:t>
      </w:r>
      <w:r w:rsidRPr="00CE34EE">
        <w:rPr>
          <w:rFonts w:ascii="Times New Roman" w:hAnsi="Times New Roman" w:cs="Times New Roman"/>
        </w:rPr>
        <w:t xml:space="preserve">. </w:t>
      </w:r>
      <w:r w:rsidRPr="00CE34EE">
        <w:rPr>
          <w:rFonts w:ascii="Times New Roman" w:hAnsi="Times New Roman" w:cs="Times New Roman" w:hint="eastAsia"/>
        </w:rPr>
        <w:t>As for</w:t>
      </w:r>
      <w:r w:rsidRPr="00CE34EE">
        <w:rPr>
          <w:rFonts w:ascii="Times New Roman" w:hAnsi="Times New Roman" w:cs="Times New Roman"/>
        </w:rPr>
        <w:t xml:space="preserve"> dietary composition</w:t>
      </w:r>
      <w:r w:rsidRPr="00CE34EE">
        <w:rPr>
          <w:rFonts w:ascii="Times New Roman" w:hAnsi="Times New Roman" w:cs="Times New Roman" w:hint="eastAsia"/>
        </w:rPr>
        <w:t>, t</w:t>
      </w:r>
      <w:r w:rsidRPr="00CE34EE">
        <w:rPr>
          <w:rFonts w:ascii="Times New Roman" w:hAnsi="Times New Roman" w:cs="Times New Roman"/>
        </w:rPr>
        <w:t>he dietary pattern in the South has more varieties and higher concentration of omega-3 fatty acid, which might be protective against liver steatosis independent of its beneficial effect on other metabolic disorders.</w:t>
      </w:r>
      <w:r w:rsidRPr="00CE34EE">
        <w:rPr>
          <w:rFonts w:ascii="Times New Roman" w:hAnsi="Times New Roman" w:cs="Times New Roman"/>
          <w:noProof/>
          <w:vertAlign w:val="superscript"/>
        </w:rPr>
        <w:t>33</w:t>
      </w:r>
      <w:r w:rsidRPr="00CE34EE">
        <w:rPr>
          <w:rFonts w:ascii="Times New Roman" w:hAnsi="Times New Roman" w:cs="Times New Roman"/>
        </w:rPr>
        <w:t xml:space="preserve"> However, the detailed dietary information was not available in our study.</w:t>
      </w:r>
    </w:p>
    <w:p w14:paraId="34FBFA53"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b/>
        <w:t xml:space="preserve">To the best of our knowledge, our current study is the first multi-center study to investigate the quantitative association between LFC and blood glucose in Han Chinese.  The use of a phantom standardized ultrasound quantitative method for LFC well controlled the variation in the measurement of LFC among different medical centers. The finding of the large geographical difference in the concomitant rate of NAFLD in Han Chinese with IGR and T2DM also had great significance in clinical practice. </w:t>
      </w:r>
    </w:p>
    <w:p w14:paraId="41BF0849"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   </w:t>
      </w:r>
      <w:r w:rsidRPr="00CE34EE">
        <w:rPr>
          <w:rFonts w:ascii="Times New Roman" w:hAnsi="Times New Roman" w:cs="Times New Roman" w:hint="eastAsia"/>
        </w:rPr>
        <w:tab/>
      </w:r>
      <w:r w:rsidRPr="00CE34EE">
        <w:rPr>
          <w:rFonts w:ascii="Times New Roman" w:hAnsi="Times New Roman" w:cs="Times New Roman"/>
        </w:rPr>
        <w:t>Several limitations are associated with our current study. Firstly, all the study participants were Han Chinese and enrolled from clinics of obesity, diabetes and metabolic diseases in tertiary hospitals with high risk of NAFLD, so the prevalence of NAFLD in the prediabetes and diabetes patients from general population and other ethnic groups still need further investigation. Secondly, as a large-scale multi-center study, the information on NAFLD-related gene variants and dietary composition information was not available, which might help to explain the geographic difference in the susceptibility for NAFLD in Han Chinese. Thirdly, this is a cross-sectional study, which could not permit an evaluation of the causal and temporal relationships between NAFLD and abnormal glucose metabolism.</w:t>
      </w:r>
    </w:p>
    <w:p w14:paraId="58ADB2F5"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hint="eastAsia"/>
        </w:rPr>
        <w:tab/>
      </w:r>
      <w:r w:rsidRPr="00CE34EE">
        <w:rPr>
          <w:rFonts w:ascii="Times New Roman" w:hAnsi="Times New Roman" w:cs="Times New Roman"/>
        </w:rPr>
        <w:t>In conclusion, we found a high concomitant rate of NAFLD in Han Chinese population with IGR (44.0%) and T2DM (55.3%) but their body weight was only slightly increased (BMI: 24.7±3.6</w:t>
      </w:r>
      <w:r w:rsidRPr="00CE34EE">
        <w:rPr>
          <w:rFonts w:ascii="Times New Roman" w:hAnsi="Times New Roman" w:cs="Times New Roman" w:hint="eastAsia"/>
        </w:rPr>
        <w:t xml:space="preserve"> </w:t>
      </w:r>
      <w:r w:rsidRPr="00CE34EE">
        <w:rPr>
          <w:rFonts w:ascii="Times New Roman" w:hAnsi="Times New Roman" w:cs="Times New Roman"/>
        </w:rPr>
        <w:t>kg/m</w:t>
      </w:r>
      <w:r w:rsidRPr="00CE34EE">
        <w:rPr>
          <w:rFonts w:ascii="Times New Roman" w:hAnsi="Times New Roman" w:cs="Times New Roman"/>
          <w:vertAlign w:val="superscript"/>
        </w:rPr>
        <w:t>2</w:t>
      </w:r>
      <w:r w:rsidRPr="00CE34EE">
        <w:rPr>
          <w:rFonts w:ascii="Times New Roman" w:hAnsi="Times New Roman" w:cs="Times New Roman"/>
        </w:rPr>
        <w:t>). There is a remarkable difference in the proportion of NAFLD between the Northern and Southern</w:t>
      </w:r>
      <w:r w:rsidRPr="00CE34EE">
        <w:rPr>
          <w:rFonts w:ascii="Times New Roman" w:hAnsi="Times New Roman" w:cs="Times New Roman" w:hint="eastAsia"/>
        </w:rPr>
        <w:t xml:space="preserve"> Han Chinese</w:t>
      </w:r>
      <w:r w:rsidRPr="00CE34EE">
        <w:rPr>
          <w:rFonts w:ascii="Times New Roman" w:hAnsi="Times New Roman" w:cs="Times New Roman"/>
        </w:rPr>
        <w:t xml:space="preserve"> under the same metabolic status. Therefore, an early assessment of NAFLD might be necessary for Han Chinese at the stage of prediabetes, especially for the individuals from the North provinces of China.</w:t>
      </w:r>
    </w:p>
    <w:p w14:paraId="1AB74410" w14:textId="77777777" w:rsidR="008A6B71" w:rsidRPr="00CE34EE" w:rsidRDefault="008A6B71" w:rsidP="005C5E7A">
      <w:pPr>
        <w:spacing w:line="480" w:lineRule="auto"/>
        <w:rPr>
          <w:rFonts w:ascii="Times New Roman" w:hAnsi="Times New Roman" w:cs="Times New Roman"/>
        </w:rPr>
      </w:pPr>
    </w:p>
    <w:p w14:paraId="03BAD23D"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Acknowledgments</w:t>
      </w:r>
    </w:p>
    <w:p w14:paraId="31201905"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 xml:space="preserve">We would like to thank the study participants for all the </w:t>
      </w:r>
      <w:r w:rsidRPr="00CE34EE">
        <w:rPr>
          <w:rFonts w:ascii="Times New Roman" w:hAnsi="Times New Roman" w:cs="Times New Roman" w:hint="eastAsia"/>
        </w:rPr>
        <w:t>works for</w:t>
      </w:r>
      <w:r w:rsidRPr="00CE34EE">
        <w:rPr>
          <w:rFonts w:ascii="Times New Roman" w:hAnsi="Times New Roman" w:cs="Times New Roman"/>
        </w:rPr>
        <w:t xml:space="preserve"> this study.</w:t>
      </w:r>
    </w:p>
    <w:p w14:paraId="376CAAC3" w14:textId="77777777" w:rsidR="008A6B71" w:rsidRPr="00CE34EE" w:rsidRDefault="008A6B71" w:rsidP="005C5E7A">
      <w:pPr>
        <w:spacing w:line="480" w:lineRule="auto"/>
        <w:rPr>
          <w:rFonts w:ascii="Times New Roman" w:hAnsi="Times New Roman" w:cs="Times New Roman"/>
          <w:b/>
        </w:rPr>
      </w:pPr>
    </w:p>
    <w:p w14:paraId="5EDFBB6D"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hint="eastAsia"/>
          <w:b/>
        </w:rPr>
        <w:t>C</w:t>
      </w:r>
      <w:r w:rsidRPr="00CE34EE">
        <w:rPr>
          <w:rFonts w:ascii="Times New Roman" w:hAnsi="Times New Roman" w:cs="Times New Roman"/>
          <w:b/>
        </w:rPr>
        <w:t>ontribut</w:t>
      </w:r>
      <w:r w:rsidRPr="00CE34EE">
        <w:rPr>
          <w:rFonts w:ascii="Times New Roman" w:hAnsi="Times New Roman" w:cs="Times New Roman" w:hint="eastAsia"/>
          <w:b/>
        </w:rPr>
        <w:t>ors</w:t>
      </w:r>
    </w:p>
    <w:p w14:paraId="48263477"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hint="eastAsia"/>
        </w:rPr>
        <w:t>X</w:t>
      </w:r>
      <w:r w:rsidRPr="00CE34EE">
        <w:rPr>
          <w:rFonts w:ascii="Times New Roman" w:hAnsi="Times New Roman" w:cs="Times New Roman"/>
        </w:rPr>
        <w:t xml:space="preserve">in Gao takes responsibility for the integrity of the work as a whole, from inception to published article. XG and HB designed the research study. HB, MX, LZ, YFB, QL, LS, FD, HL, DZ, YG, YQB, and YW, and LH performed the research. HB, MX, </w:t>
      </w:r>
      <w:r w:rsidRPr="00CE34EE">
        <w:rPr>
          <w:rFonts w:ascii="Times New Roman" w:hAnsi="Times New Roman" w:cs="Times New Roman" w:hint="eastAsia"/>
        </w:rPr>
        <w:t xml:space="preserve">and </w:t>
      </w:r>
      <w:r w:rsidRPr="00CE34EE">
        <w:rPr>
          <w:rFonts w:ascii="Times New Roman" w:hAnsi="Times New Roman" w:cs="Times New Roman"/>
        </w:rPr>
        <w:t>XS</w:t>
      </w:r>
      <w:r w:rsidRPr="00CE34EE">
        <w:rPr>
          <w:rFonts w:ascii="Times New Roman" w:hAnsi="Times New Roman" w:cs="Times New Roman" w:hint="eastAsia"/>
        </w:rPr>
        <w:t xml:space="preserve"> </w:t>
      </w:r>
      <w:r w:rsidRPr="00CE34EE">
        <w:rPr>
          <w:rFonts w:ascii="Times New Roman" w:hAnsi="Times New Roman" w:cs="Times New Roman"/>
        </w:rPr>
        <w:t>collected and checked the data. MX, BW and SW analyzed the data of quantitative liver ultrasonography. MX and XS analyzed the statistic data and wrote the paper, and XG and HB edited the manuscript.</w:t>
      </w:r>
      <w:r w:rsidRPr="00CE34EE">
        <w:rPr>
          <w:rFonts w:ascii="Times New Roman" w:hAnsi="Times New Roman" w:cs="Times New Roman" w:hint="eastAsia"/>
        </w:rPr>
        <w:t xml:space="preserve"> JG helped to revise the </w:t>
      </w:r>
      <w:r w:rsidRPr="00CE34EE">
        <w:rPr>
          <w:rFonts w:ascii="Times New Roman" w:hAnsi="Times New Roman" w:cs="Times New Roman"/>
        </w:rPr>
        <w:t>manuscript. All authors approved the final version of the manuscript.</w:t>
      </w:r>
    </w:p>
    <w:p w14:paraId="7CB79A56" w14:textId="77777777" w:rsidR="008A6B71" w:rsidRPr="00CE34EE" w:rsidRDefault="008A6B71" w:rsidP="005C5E7A">
      <w:pPr>
        <w:spacing w:line="480" w:lineRule="auto"/>
        <w:rPr>
          <w:rFonts w:ascii="Times New Roman" w:hAnsi="Times New Roman" w:cs="Times New Roman"/>
        </w:rPr>
      </w:pPr>
    </w:p>
    <w:p w14:paraId="2AA8BEAB"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Funding</w:t>
      </w:r>
    </w:p>
    <w:p w14:paraId="26A76F7A"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rPr>
        <w:t>This work was supported by the financial support of National Natural Science Foundation of China [81471073 to HB]</w:t>
      </w:r>
      <w:r w:rsidRPr="00CE34EE">
        <w:rPr>
          <w:rFonts w:ascii="Times New Roman" w:hAnsi="Times New Roman" w:cs="Times New Roman" w:hint="eastAsia"/>
        </w:rPr>
        <w:t>.</w:t>
      </w:r>
    </w:p>
    <w:p w14:paraId="006C6E7F" w14:textId="77777777" w:rsidR="008A6B71" w:rsidRPr="00CE34EE" w:rsidRDefault="008A6B71" w:rsidP="005C5E7A">
      <w:pPr>
        <w:spacing w:line="480" w:lineRule="auto"/>
        <w:rPr>
          <w:rFonts w:ascii="Times New Roman" w:hAnsi="Times New Roman" w:cs="Times New Roman"/>
          <w:b/>
        </w:rPr>
      </w:pPr>
    </w:p>
    <w:p w14:paraId="5AD7A313"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Competing interests </w:t>
      </w:r>
    </w:p>
    <w:p w14:paraId="1D97FECD"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rPr>
        <w:t>None declared.</w:t>
      </w:r>
    </w:p>
    <w:p w14:paraId="6B16B6D1" w14:textId="77777777" w:rsidR="008A6B71" w:rsidRPr="00CE34EE" w:rsidRDefault="008A6B71" w:rsidP="005C5E7A">
      <w:pPr>
        <w:spacing w:line="480" w:lineRule="auto"/>
        <w:rPr>
          <w:rFonts w:ascii="Times New Roman" w:hAnsi="Times New Roman" w:cs="Times New Roman"/>
          <w:b/>
        </w:rPr>
      </w:pPr>
    </w:p>
    <w:p w14:paraId="6170608B"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Patient consent for publication </w:t>
      </w:r>
    </w:p>
    <w:p w14:paraId="2F348EA3"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Not required.</w:t>
      </w:r>
    </w:p>
    <w:p w14:paraId="0E50CA66" w14:textId="77777777" w:rsidR="008A6B71" w:rsidRPr="00CE34EE" w:rsidRDefault="008A6B71" w:rsidP="005C5E7A">
      <w:pPr>
        <w:spacing w:line="480" w:lineRule="auto"/>
        <w:rPr>
          <w:rFonts w:ascii="Times New Roman" w:hAnsi="Times New Roman" w:cs="Times New Roman"/>
          <w:b/>
        </w:rPr>
      </w:pPr>
    </w:p>
    <w:p w14:paraId="4C7173F6"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Ethics approval </w:t>
      </w:r>
    </w:p>
    <w:p w14:paraId="377A7417"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rPr>
        <w:t>The study protocol followed the guidelines of Research Ethics Committees of Zhongshan Hospital affiliated to Fudan University (approval number: 2011-6) and protocols in other involved hospitals were performed in accordance with the ethical principles of the Declaration of Helsinki and approved by local Research Ethics Committees.</w:t>
      </w:r>
      <w:r w:rsidRPr="00CE34EE">
        <w:rPr>
          <w:rFonts w:ascii="Times New Roman" w:hAnsi="Times New Roman" w:cs="Times New Roman" w:hint="eastAsia"/>
          <w:b/>
        </w:rPr>
        <w:t xml:space="preserve"> </w:t>
      </w:r>
      <w:r w:rsidRPr="00CE34EE">
        <w:rPr>
          <w:rFonts w:ascii="Times New Roman" w:hAnsi="Times New Roman" w:cs="Times New Roman"/>
        </w:rPr>
        <w:t>A written informed consent was obtained from all participants prior to their inclusion in the study.</w:t>
      </w:r>
    </w:p>
    <w:p w14:paraId="6FC47A62" w14:textId="77777777" w:rsidR="008A6B71" w:rsidRPr="00CE34EE" w:rsidRDefault="008A6B71" w:rsidP="005C5E7A">
      <w:pPr>
        <w:spacing w:line="480" w:lineRule="auto"/>
        <w:rPr>
          <w:rFonts w:ascii="Times New Roman" w:hAnsi="Times New Roman" w:cs="Times New Roman"/>
          <w:b/>
        </w:rPr>
      </w:pPr>
    </w:p>
    <w:p w14:paraId="5F97EE3F"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Provenance and peer review </w:t>
      </w:r>
    </w:p>
    <w:p w14:paraId="629BCF69"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Not commissioned; externally peer reviewed.</w:t>
      </w:r>
    </w:p>
    <w:p w14:paraId="0E70D7E6" w14:textId="77777777" w:rsidR="008A6B71" w:rsidRPr="00CE34EE" w:rsidRDefault="008A6B71" w:rsidP="005C5E7A">
      <w:pPr>
        <w:spacing w:line="480" w:lineRule="auto"/>
        <w:rPr>
          <w:rFonts w:ascii="Times New Roman" w:hAnsi="Times New Roman" w:cs="Times New Roman"/>
          <w:b/>
        </w:rPr>
      </w:pPr>
    </w:p>
    <w:p w14:paraId="1A17437C"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t xml:space="preserve">Data availability statement </w:t>
      </w:r>
    </w:p>
    <w:p w14:paraId="0984B6FB"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rPr>
        <w:t>All data relevant to the study are included in the article.</w:t>
      </w:r>
    </w:p>
    <w:p w14:paraId="436C60DF"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b/>
        </w:rPr>
        <w:br w:type="page"/>
      </w:r>
    </w:p>
    <w:p w14:paraId="2FCD32DD"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hint="eastAsia"/>
          <w:b/>
        </w:rPr>
        <w:t>REFERENCES</w:t>
      </w:r>
    </w:p>
    <w:p w14:paraId="6E2518AE" w14:textId="77777777" w:rsidR="008A6B71" w:rsidRPr="00CE34EE" w:rsidRDefault="008A6B71" w:rsidP="005C5E7A">
      <w:pPr>
        <w:pStyle w:val="EndNoteBibliography"/>
        <w:rPr>
          <w:noProof/>
        </w:rPr>
      </w:pPr>
      <w:r w:rsidRPr="00CE34EE">
        <w:rPr>
          <w:noProof/>
        </w:rPr>
        <w:t>1.</w:t>
      </w:r>
      <w:r w:rsidRPr="00CE34EE">
        <w:rPr>
          <w:noProof/>
        </w:rPr>
        <w:tab/>
        <w:t xml:space="preserve">Younossi Z, Anstee QM, Marietti M, et al. Global burden of NAFLD and NASH: trends, predictions, risk factors and prevention. </w:t>
      </w:r>
      <w:r w:rsidR="002E04C3" w:rsidRPr="00CE34EE">
        <w:rPr>
          <w:i/>
          <w:noProof/>
        </w:rPr>
        <w:t>Nat Rev Gastroenterol Hepatol</w:t>
      </w:r>
      <w:r w:rsidRPr="00CE34EE">
        <w:rPr>
          <w:noProof/>
        </w:rPr>
        <w:t xml:space="preserve"> 2018; 15(1): 11-20.</w:t>
      </w:r>
    </w:p>
    <w:p w14:paraId="2030C798" w14:textId="77777777" w:rsidR="008A6B71" w:rsidRPr="00CE34EE" w:rsidRDefault="008A6B71" w:rsidP="005C5E7A">
      <w:pPr>
        <w:pStyle w:val="EndNoteBibliography"/>
        <w:rPr>
          <w:noProof/>
        </w:rPr>
      </w:pPr>
      <w:r w:rsidRPr="00CE34EE">
        <w:rPr>
          <w:noProof/>
        </w:rPr>
        <w:t>2.</w:t>
      </w:r>
      <w:r w:rsidRPr="00CE34EE">
        <w:rPr>
          <w:noProof/>
        </w:rPr>
        <w:tab/>
        <w:t xml:space="preserve">Smith BW, Adams LA. Nonalcoholic fatty liver disease and diabetes mellitus: pathogenesis and treatment. </w:t>
      </w:r>
      <w:r w:rsidR="002E04C3" w:rsidRPr="00CE34EE">
        <w:rPr>
          <w:i/>
          <w:noProof/>
        </w:rPr>
        <w:t>Nat Rev Endocrinol</w:t>
      </w:r>
      <w:r w:rsidRPr="00CE34EE">
        <w:rPr>
          <w:noProof/>
        </w:rPr>
        <w:t xml:space="preserve"> 2011; 7(8): 456-65.</w:t>
      </w:r>
    </w:p>
    <w:p w14:paraId="0A65D9C7" w14:textId="77777777" w:rsidR="008A6B71" w:rsidRPr="00CE34EE" w:rsidRDefault="008A6B71" w:rsidP="005C5E7A">
      <w:pPr>
        <w:pStyle w:val="EndNoteBibliography"/>
        <w:rPr>
          <w:noProof/>
        </w:rPr>
      </w:pPr>
      <w:r w:rsidRPr="00CE34EE">
        <w:rPr>
          <w:noProof/>
        </w:rPr>
        <w:t>3.</w:t>
      </w:r>
      <w:r w:rsidRPr="00CE34EE">
        <w:rPr>
          <w:noProof/>
        </w:rPr>
        <w:tab/>
        <w:t xml:space="preserve">Younossi ZM, Golabi P, de Avila L, et al. The global epidemiology of NAFLD and NASH in patients with type 2 diabetes: A systematic review and meta-analysis. </w:t>
      </w:r>
      <w:r w:rsidRPr="00CE34EE">
        <w:rPr>
          <w:i/>
          <w:noProof/>
        </w:rPr>
        <w:t>J Hepatol</w:t>
      </w:r>
      <w:r w:rsidRPr="00CE34EE">
        <w:rPr>
          <w:noProof/>
        </w:rPr>
        <w:t xml:space="preserve"> 2019; 71(4): 793-801.</w:t>
      </w:r>
    </w:p>
    <w:p w14:paraId="00606CAE" w14:textId="77777777" w:rsidR="008A6B71" w:rsidRPr="00CE34EE" w:rsidRDefault="008A6B71" w:rsidP="005C5E7A">
      <w:pPr>
        <w:pStyle w:val="EndNoteBibliography"/>
        <w:rPr>
          <w:noProof/>
        </w:rPr>
      </w:pPr>
      <w:r w:rsidRPr="00CE34EE">
        <w:rPr>
          <w:noProof/>
        </w:rPr>
        <w:t>4.</w:t>
      </w:r>
      <w:r w:rsidRPr="00CE34EE">
        <w:rPr>
          <w:noProof/>
        </w:rPr>
        <w:tab/>
        <w:t xml:space="preserve">Targher G, Bertolini L, Rodella S, et al. Nonalcoholic fatty liver disease is independently associated with an increased incidence of cardiovascular events in type 2 diabetic patients. </w:t>
      </w:r>
      <w:r w:rsidRPr="00CE34EE">
        <w:rPr>
          <w:i/>
          <w:noProof/>
        </w:rPr>
        <w:t>Diabetes care</w:t>
      </w:r>
      <w:r w:rsidRPr="00CE34EE">
        <w:rPr>
          <w:noProof/>
        </w:rPr>
        <w:t xml:space="preserve"> 2007; 30(8): 2119-21.</w:t>
      </w:r>
    </w:p>
    <w:p w14:paraId="0E360A55" w14:textId="77777777" w:rsidR="008A6B71" w:rsidRPr="00CE34EE" w:rsidRDefault="008A6B71" w:rsidP="005C5E7A">
      <w:pPr>
        <w:pStyle w:val="EndNoteBibliography"/>
        <w:rPr>
          <w:noProof/>
        </w:rPr>
      </w:pPr>
      <w:r w:rsidRPr="00CE34EE">
        <w:rPr>
          <w:noProof/>
        </w:rPr>
        <w:t>5.</w:t>
      </w:r>
      <w:r w:rsidRPr="00CE34EE">
        <w:rPr>
          <w:noProof/>
        </w:rPr>
        <w:tab/>
        <w:t xml:space="preserve">Zhou F, Zhou J, Wang W, et al. Unexpected Rapid Increase in the Burden of NAFLD in China From 2008 to 2018: A Systematic Review and Meta-Analysis. </w:t>
      </w:r>
      <w:r w:rsidRPr="00CE34EE">
        <w:rPr>
          <w:i/>
          <w:noProof/>
        </w:rPr>
        <w:t>Hepatology</w:t>
      </w:r>
      <w:r w:rsidRPr="00CE34EE">
        <w:rPr>
          <w:noProof/>
        </w:rPr>
        <w:t xml:space="preserve"> 2019; 70(4): 1119-33.</w:t>
      </w:r>
    </w:p>
    <w:p w14:paraId="4A371E6B" w14:textId="77777777" w:rsidR="008A6B71" w:rsidRPr="00CE34EE" w:rsidRDefault="008A6B71" w:rsidP="005C5E7A">
      <w:pPr>
        <w:pStyle w:val="EndNoteBibliography"/>
        <w:rPr>
          <w:noProof/>
        </w:rPr>
      </w:pPr>
      <w:r w:rsidRPr="00CE34EE">
        <w:rPr>
          <w:noProof/>
        </w:rPr>
        <w:t>6.</w:t>
      </w:r>
      <w:r w:rsidRPr="00CE34EE">
        <w:rPr>
          <w:noProof/>
        </w:rPr>
        <w:tab/>
        <w:t xml:space="preserve">ASSOCIATION AD. Standards of medical care in diabetes--2010. </w:t>
      </w:r>
      <w:r w:rsidRPr="00CE34EE">
        <w:rPr>
          <w:i/>
          <w:noProof/>
        </w:rPr>
        <w:t>Diabetes care</w:t>
      </w:r>
      <w:r w:rsidRPr="00CE34EE">
        <w:rPr>
          <w:noProof/>
        </w:rPr>
        <w:t xml:space="preserve"> 2010; 33 Suppl 1: S11-61.</w:t>
      </w:r>
    </w:p>
    <w:p w14:paraId="3F96D847" w14:textId="77777777" w:rsidR="008A6B71" w:rsidRPr="00CE34EE" w:rsidRDefault="008A6B71" w:rsidP="005C5E7A">
      <w:pPr>
        <w:pStyle w:val="EndNoteBibliography"/>
        <w:rPr>
          <w:noProof/>
        </w:rPr>
      </w:pPr>
      <w:r w:rsidRPr="00CE34EE">
        <w:rPr>
          <w:noProof/>
        </w:rPr>
        <w:t>7.</w:t>
      </w:r>
      <w:r w:rsidRPr="00CE34EE">
        <w:rPr>
          <w:noProof/>
        </w:rPr>
        <w:tab/>
        <w:t xml:space="preserve">Xia MF, Yan HM, He WY, et al. Standardized ultrasound hepatic/renal ratio and hepatic attenuation rate to quantify liver fat content: an improvement method. </w:t>
      </w:r>
      <w:r w:rsidRPr="00CE34EE">
        <w:rPr>
          <w:i/>
          <w:noProof/>
        </w:rPr>
        <w:t>Obesity</w:t>
      </w:r>
      <w:r w:rsidRPr="00CE34EE">
        <w:rPr>
          <w:noProof/>
        </w:rPr>
        <w:t xml:space="preserve"> 2012; 20(2): 444-52.</w:t>
      </w:r>
    </w:p>
    <w:p w14:paraId="18F3ECF1" w14:textId="683F39A5" w:rsidR="008A6B71" w:rsidRPr="00CE34EE" w:rsidRDefault="008A6B71" w:rsidP="005C5E7A">
      <w:pPr>
        <w:pStyle w:val="EndNoteBibliography"/>
        <w:rPr>
          <w:noProof/>
        </w:rPr>
      </w:pPr>
      <w:r w:rsidRPr="00CE34EE">
        <w:rPr>
          <w:noProof/>
        </w:rPr>
        <w:t>8.</w:t>
      </w:r>
      <w:r w:rsidRPr="00CE34EE">
        <w:rPr>
          <w:noProof/>
        </w:rPr>
        <w:tab/>
        <w:t xml:space="preserve">Xu LN, Hu SP, Feng GY. STR polymorphisms of the Henan population and investigation of the Central Plains Han origin of Chaoshanese. </w:t>
      </w:r>
      <w:r w:rsidRPr="00CE34EE">
        <w:rPr>
          <w:i/>
          <w:noProof/>
        </w:rPr>
        <w:t>Biochem Genet</w:t>
      </w:r>
      <w:r w:rsidRPr="00CE34EE">
        <w:rPr>
          <w:noProof/>
        </w:rPr>
        <w:t xml:space="preserve"> 2009;47(7-8):569-81.</w:t>
      </w:r>
    </w:p>
    <w:p w14:paraId="60D5A886" w14:textId="0A2A16CD" w:rsidR="008A6B71" w:rsidRPr="00CE34EE" w:rsidRDefault="008A6B71" w:rsidP="005C5E7A">
      <w:pPr>
        <w:pStyle w:val="EndNoteBibliography"/>
        <w:rPr>
          <w:noProof/>
        </w:rPr>
      </w:pPr>
      <w:r w:rsidRPr="00CE34EE">
        <w:rPr>
          <w:noProof/>
        </w:rPr>
        <w:t>9.</w:t>
      </w:r>
      <w:r w:rsidRPr="00CE34EE">
        <w:rPr>
          <w:noProof/>
        </w:rPr>
        <w:tab/>
        <w:t xml:space="preserve">Hu SP, Luan JA, Li B, et al. Genetic link between Chaoshan and other Chinese Han populations: Evidence from HLA-A and HLA-B allele frequency distribution. </w:t>
      </w:r>
      <w:r w:rsidRPr="00CE34EE">
        <w:rPr>
          <w:i/>
          <w:noProof/>
        </w:rPr>
        <w:t>Am J Phys Anthropol</w:t>
      </w:r>
      <w:r w:rsidRPr="00CE34EE">
        <w:rPr>
          <w:noProof/>
        </w:rPr>
        <w:t xml:space="preserve"> 2007;132(1):140-50.</w:t>
      </w:r>
    </w:p>
    <w:p w14:paraId="7FAF07C0" w14:textId="0BB95E0A" w:rsidR="008A6B71" w:rsidRPr="00CE34EE" w:rsidRDefault="008A6B71" w:rsidP="005C5E7A">
      <w:pPr>
        <w:pStyle w:val="EndNoteBibliography"/>
        <w:rPr>
          <w:noProof/>
        </w:rPr>
      </w:pPr>
      <w:r w:rsidRPr="00CE34EE">
        <w:rPr>
          <w:noProof/>
        </w:rPr>
        <w:t>10.</w:t>
      </w:r>
      <w:r w:rsidRPr="00CE34EE">
        <w:rPr>
          <w:noProof/>
        </w:rPr>
        <w:tab/>
        <w:t xml:space="preserve">Hu SP, Li H, Zhang FH, et al. Dominant contribution of northern chinese to the paternal genetic structure of Chaoshanese in South China. </w:t>
      </w:r>
      <w:r w:rsidRPr="00CE34EE">
        <w:rPr>
          <w:i/>
          <w:noProof/>
        </w:rPr>
        <w:t>Biochem Genet</w:t>
      </w:r>
      <w:r w:rsidRPr="00CE34EE">
        <w:rPr>
          <w:noProof/>
        </w:rPr>
        <w:t xml:space="preserve"> 2011;49(7-8):483-98.</w:t>
      </w:r>
    </w:p>
    <w:p w14:paraId="78C9403D" w14:textId="61595583" w:rsidR="008A6B71" w:rsidRPr="00CE34EE" w:rsidRDefault="008A6B71" w:rsidP="005C5E7A">
      <w:pPr>
        <w:pStyle w:val="EndNoteBibliography"/>
        <w:rPr>
          <w:noProof/>
        </w:rPr>
      </w:pPr>
      <w:r w:rsidRPr="00CE34EE">
        <w:rPr>
          <w:noProof/>
        </w:rPr>
        <w:t>11.</w:t>
      </w:r>
      <w:r w:rsidRPr="00CE34EE">
        <w:rPr>
          <w:noProof/>
        </w:rPr>
        <w:tab/>
        <w:t xml:space="preserve">Chen J, Zheng H, Bei JX, et al. Genetic structure of the Han Chinese population revealed by genome-wide SNP variation. </w:t>
      </w:r>
      <w:r w:rsidRPr="00CE34EE">
        <w:rPr>
          <w:i/>
          <w:noProof/>
        </w:rPr>
        <w:t>Am J Hum Genet</w:t>
      </w:r>
      <w:r w:rsidRPr="00CE34EE">
        <w:rPr>
          <w:noProof/>
        </w:rPr>
        <w:t xml:space="preserve"> 2009;85(6):775-85.</w:t>
      </w:r>
    </w:p>
    <w:p w14:paraId="5BB26F27" w14:textId="3B325F0D" w:rsidR="008A6B71" w:rsidRPr="00CE34EE" w:rsidRDefault="008A6B71" w:rsidP="005C5E7A">
      <w:pPr>
        <w:pStyle w:val="EndNoteBibliography"/>
        <w:rPr>
          <w:noProof/>
        </w:rPr>
      </w:pPr>
      <w:r w:rsidRPr="00CE34EE">
        <w:rPr>
          <w:noProof/>
        </w:rPr>
        <w:t>12.</w:t>
      </w:r>
      <w:r w:rsidRPr="00CE34EE">
        <w:rPr>
          <w:noProof/>
        </w:rPr>
        <w:tab/>
        <w:t xml:space="preserve">He Y, Pan A, Wang Y, et al. Prevalence of overweight and obesity in 15.8 million men aged 15-49 years in rural China from 2010 to 2014. </w:t>
      </w:r>
      <w:r w:rsidRPr="00CE34EE">
        <w:rPr>
          <w:i/>
          <w:noProof/>
        </w:rPr>
        <w:t>Sci Rep</w:t>
      </w:r>
      <w:r w:rsidRPr="00CE34EE">
        <w:rPr>
          <w:noProof/>
        </w:rPr>
        <w:t xml:space="preserve"> 2017;7(1):5012.</w:t>
      </w:r>
    </w:p>
    <w:p w14:paraId="675F02E8" w14:textId="2E4ECF6A" w:rsidR="008A6B71" w:rsidRPr="00CE34EE" w:rsidRDefault="008A6B71" w:rsidP="005C5E7A">
      <w:pPr>
        <w:pStyle w:val="EndNoteBibliography"/>
        <w:rPr>
          <w:noProof/>
        </w:rPr>
      </w:pPr>
      <w:r w:rsidRPr="00CE34EE">
        <w:rPr>
          <w:noProof/>
        </w:rPr>
        <w:t>13.</w:t>
      </w:r>
      <w:r w:rsidRPr="00CE34EE">
        <w:rPr>
          <w:noProof/>
        </w:rPr>
        <w:tab/>
        <w:t>Dong Y, Ma Y, Dong B, et al. Geographical variation and urban-rural disparity of overweight and obesity in Chinese school-aged children between 2010 and 2014: two successive national cr</w:t>
      </w:r>
      <w:r w:rsidR="00854EBD" w:rsidRPr="00CE34EE">
        <w:rPr>
          <w:noProof/>
        </w:rPr>
        <w:t xml:space="preserve">oss-sectional surveys. </w:t>
      </w:r>
      <w:r w:rsidR="00854EBD" w:rsidRPr="00CE34EE">
        <w:rPr>
          <w:i/>
          <w:noProof/>
        </w:rPr>
        <w:t>BMJ Open</w:t>
      </w:r>
      <w:r w:rsidRPr="00CE34EE">
        <w:rPr>
          <w:i/>
          <w:noProof/>
        </w:rPr>
        <w:t xml:space="preserve"> </w:t>
      </w:r>
      <w:r w:rsidRPr="00CE34EE">
        <w:rPr>
          <w:noProof/>
        </w:rPr>
        <w:t xml:space="preserve">2019;9(4):e025559. </w:t>
      </w:r>
    </w:p>
    <w:p w14:paraId="42FF7305" w14:textId="77777777" w:rsidR="008A6B71" w:rsidRPr="00CE34EE" w:rsidRDefault="008A6B71" w:rsidP="005C5E7A">
      <w:pPr>
        <w:pStyle w:val="EndNoteBibliography"/>
        <w:rPr>
          <w:noProof/>
        </w:rPr>
      </w:pPr>
      <w:r w:rsidRPr="00CE34EE">
        <w:rPr>
          <w:noProof/>
        </w:rPr>
        <w:t>14.</w:t>
      </w:r>
      <w:r w:rsidRPr="00CE34EE">
        <w:rPr>
          <w:noProof/>
        </w:rPr>
        <w:tab/>
        <w:t xml:space="preserve">Dasarathy S, Dasarathy J, Khiyami A, Joseph R, Lopez R, McCullough AJ. Validity of real time ultrasound in the diagnosis of hepatic steatosis: a prospective study. </w:t>
      </w:r>
      <w:r w:rsidRPr="00CE34EE">
        <w:rPr>
          <w:i/>
          <w:noProof/>
        </w:rPr>
        <w:t>J Hepatol</w:t>
      </w:r>
      <w:r w:rsidRPr="00CE34EE">
        <w:rPr>
          <w:noProof/>
        </w:rPr>
        <w:t xml:space="preserve"> 2009; 51(6): 1061-7.</w:t>
      </w:r>
    </w:p>
    <w:p w14:paraId="5CEC6081" w14:textId="77777777" w:rsidR="008A6B71" w:rsidRPr="00CE34EE" w:rsidRDefault="008A6B71" w:rsidP="005C5E7A">
      <w:pPr>
        <w:pStyle w:val="EndNoteBibliography"/>
        <w:rPr>
          <w:noProof/>
        </w:rPr>
      </w:pPr>
      <w:r w:rsidRPr="00CE34EE">
        <w:rPr>
          <w:noProof/>
        </w:rPr>
        <w:t>15.</w:t>
      </w:r>
      <w:r w:rsidRPr="00CE34EE">
        <w:rPr>
          <w:noProof/>
        </w:rPr>
        <w:tab/>
        <w:t xml:space="preserve">Chang Y, Cho YK, Kim Y, et al. Nonheavy Drinking and Worsening of Noninvasive Fibrosis Markers in Nonalcoholic Fatty Liver Disease: A Cohort Study. </w:t>
      </w:r>
      <w:r w:rsidRPr="00CE34EE">
        <w:rPr>
          <w:i/>
          <w:noProof/>
        </w:rPr>
        <w:t xml:space="preserve">Hepatology </w:t>
      </w:r>
      <w:r w:rsidRPr="00CE34EE">
        <w:rPr>
          <w:noProof/>
        </w:rPr>
        <w:t>2019;69:64-75.</w:t>
      </w:r>
    </w:p>
    <w:p w14:paraId="733F1EF5" w14:textId="77777777" w:rsidR="008A6B71" w:rsidRPr="00CE34EE" w:rsidRDefault="008A6B71" w:rsidP="005C5E7A">
      <w:pPr>
        <w:pStyle w:val="EndNoteBibliography"/>
        <w:rPr>
          <w:noProof/>
        </w:rPr>
      </w:pPr>
      <w:r w:rsidRPr="00CE34EE">
        <w:rPr>
          <w:noProof/>
        </w:rPr>
        <w:t>16.</w:t>
      </w:r>
      <w:r w:rsidRPr="00CE34EE">
        <w:rPr>
          <w:noProof/>
        </w:rPr>
        <w:tab/>
        <w:t xml:space="preserve">Mohan V, Farooq S, Deepa M, Ravikumar R, Pitchumoni CS. Prevalence of non-alcoholic fatty liver disease in urban south Indians in relation to different grades of glucose intolerance and metabolic syndrome. </w:t>
      </w:r>
      <w:r w:rsidR="002E04C3" w:rsidRPr="00CE34EE">
        <w:rPr>
          <w:i/>
          <w:noProof/>
        </w:rPr>
        <w:t>Diabetes Res Clin Pract</w:t>
      </w:r>
      <w:r w:rsidRPr="00CE34EE">
        <w:rPr>
          <w:noProof/>
        </w:rPr>
        <w:t xml:space="preserve"> 2009; 84(1): 84-91.</w:t>
      </w:r>
    </w:p>
    <w:p w14:paraId="5793A4FF" w14:textId="77777777" w:rsidR="008A6B71" w:rsidRPr="00CE34EE" w:rsidRDefault="008A6B71" w:rsidP="005C5E7A">
      <w:pPr>
        <w:pStyle w:val="EndNoteBibliography"/>
        <w:rPr>
          <w:noProof/>
        </w:rPr>
      </w:pPr>
      <w:r w:rsidRPr="00CE34EE">
        <w:rPr>
          <w:noProof/>
        </w:rPr>
        <w:t>17.</w:t>
      </w:r>
      <w:r w:rsidRPr="00CE34EE">
        <w:rPr>
          <w:noProof/>
        </w:rPr>
        <w:tab/>
        <w:t xml:space="preserve">Jimba S, Nakagami T, Takahashi M, et al. Prevalence of non-alcoholic fatty liver disease and its association with impaired glucose metabolism in Japanese adults. </w:t>
      </w:r>
      <w:r w:rsidR="002E04C3" w:rsidRPr="00CE34EE">
        <w:rPr>
          <w:i/>
          <w:noProof/>
        </w:rPr>
        <w:t>Diabet Med</w:t>
      </w:r>
      <w:r w:rsidRPr="00CE34EE">
        <w:rPr>
          <w:noProof/>
        </w:rPr>
        <w:t xml:space="preserve"> 2005; 22(9): 1141-5.</w:t>
      </w:r>
    </w:p>
    <w:p w14:paraId="562DBE8D" w14:textId="77777777" w:rsidR="008A6B71" w:rsidRPr="00CE34EE" w:rsidRDefault="008A6B71" w:rsidP="005C5E7A">
      <w:pPr>
        <w:pStyle w:val="EndNoteBibliography"/>
        <w:rPr>
          <w:noProof/>
        </w:rPr>
      </w:pPr>
      <w:r w:rsidRPr="00CE34EE">
        <w:rPr>
          <w:noProof/>
        </w:rPr>
        <w:t>18.</w:t>
      </w:r>
      <w:r w:rsidRPr="00CE34EE">
        <w:rPr>
          <w:noProof/>
        </w:rPr>
        <w:tab/>
        <w:t xml:space="preserve">Rajput R, Ahlawat P. Prevalence and predictors of non-alcoholic fatty liver disease in prediabetes. </w:t>
      </w:r>
      <w:r w:rsidR="002E04C3" w:rsidRPr="00CE34EE">
        <w:rPr>
          <w:i/>
          <w:noProof/>
        </w:rPr>
        <w:t>Diabetes Metab Syndr</w:t>
      </w:r>
      <w:r w:rsidRPr="00CE34EE">
        <w:rPr>
          <w:noProof/>
        </w:rPr>
        <w:t xml:space="preserve"> 2019; 13(5): 2957-60.</w:t>
      </w:r>
    </w:p>
    <w:p w14:paraId="33F400FD" w14:textId="77777777" w:rsidR="008A6B71" w:rsidRPr="00CE34EE" w:rsidRDefault="008A6B71" w:rsidP="005C5E7A">
      <w:pPr>
        <w:pStyle w:val="EndNoteBibliography"/>
        <w:rPr>
          <w:noProof/>
        </w:rPr>
      </w:pPr>
      <w:r w:rsidRPr="00CE34EE">
        <w:rPr>
          <w:noProof/>
        </w:rPr>
        <w:t>19.</w:t>
      </w:r>
      <w:r w:rsidRPr="00CE34EE">
        <w:rPr>
          <w:noProof/>
        </w:rPr>
        <w:tab/>
        <w:t xml:space="preserve">Williamson RM, Price JF, Glancy S, et al. Prevalence of and risk factors for hepatic steatosis and nonalcoholic Fatty liver disease in people with type 2 diabetes: the Edinburgh Type 2 Diabetes Study. </w:t>
      </w:r>
      <w:r w:rsidRPr="00CE34EE">
        <w:rPr>
          <w:i/>
          <w:noProof/>
        </w:rPr>
        <w:t>Diabetes care</w:t>
      </w:r>
      <w:r w:rsidRPr="00CE34EE">
        <w:rPr>
          <w:noProof/>
        </w:rPr>
        <w:t xml:space="preserve"> 2011; 34(5): 1139-44.</w:t>
      </w:r>
    </w:p>
    <w:p w14:paraId="32D6B49D" w14:textId="77777777" w:rsidR="008A6B71" w:rsidRPr="00CE34EE" w:rsidRDefault="008A6B71" w:rsidP="005C5E7A">
      <w:pPr>
        <w:pStyle w:val="EndNoteBibliography"/>
        <w:rPr>
          <w:noProof/>
        </w:rPr>
      </w:pPr>
      <w:r w:rsidRPr="00CE34EE">
        <w:rPr>
          <w:noProof/>
        </w:rPr>
        <w:t>20.</w:t>
      </w:r>
      <w:r w:rsidRPr="00CE34EE">
        <w:rPr>
          <w:noProof/>
        </w:rPr>
        <w:tab/>
        <w:t xml:space="preserve">Adams LA, Lymp JF, St Sauver J, et al. The natural history of nonalcoholic fatty liver disease: a population-based cohort study. </w:t>
      </w:r>
      <w:r w:rsidRPr="00CE34EE">
        <w:rPr>
          <w:i/>
          <w:noProof/>
        </w:rPr>
        <w:t>Gastroenterology</w:t>
      </w:r>
      <w:r w:rsidRPr="00CE34EE">
        <w:rPr>
          <w:noProof/>
        </w:rPr>
        <w:t xml:space="preserve"> 2005; 129(1): 113-21.</w:t>
      </w:r>
    </w:p>
    <w:p w14:paraId="71DBC88B" w14:textId="77777777" w:rsidR="008A6B71" w:rsidRPr="00CE34EE" w:rsidRDefault="008A6B71" w:rsidP="005C5E7A">
      <w:pPr>
        <w:pStyle w:val="EndNoteBibliography"/>
        <w:rPr>
          <w:noProof/>
        </w:rPr>
      </w:pPr>
      <w:r w:rsidRPr="00CE34EE">
        <w:rPr>
          <w:noProof/>
        </w:rPr>
        <w:t>21.</w:t>
      </w:r>
      <w:r w:rsidRPr="00CE34EE">
        <w:rPr>
          <w:noProof/>
        </w:rPr>
        <w:tab/>
        <w:t xml:space="preserve">Wang L, Gao P, Zhang M, et al. Prevalence and Ethnic Pattern of Diabetes and Prediabetes in China in 2013. </w:t>
      </w:r>
      <w:r w:rsidRPr="00CE34EE">
        <w:rPr>
          <w:i/>
          <w:noProof/>
        </w:rPr>
        <w:t>Jama</w:t>
      </w:r>
      <w:r w:rsidRPr="00CE34EE">
        <w:rPr>
          <w:noProof/>
        </w:rPr>
        <w:t xml:space="preserve"> 2017; 317(24): 2515-23.</w:t>
      </w:r>
    </w:p>
    <w:p w14:paraId="17A970B6" w14:textId="77777777" w:rsidR="008A6B71" w:rsidRPr="00CE34EE" w:rsidRDefault="008A6B71" w:rsidP="005C5E7A">
      <w:pPr>
        <w:pStyle w:val="EndNoteBibliography"/>
        <w:rPr>
          <w:noProof/>
        </w:rPr>
      </w:pPr>
      <w:r w:rsidRPr="00CE34EE">
        <w:rPr>
          <w:noProof/>
        </w:rPr>
        <w:t>22.</w:t>
      </w:r>
      <w:r w:rsidRPr="00CE34EE">
        <w:rPr>
          <w:noProof/>
        </w:rPr>
        <w:tab/>
        <w:t xml:space="preserve">Bril F, Barb D, Portillo-Sanchez P, et al. Metabolic and histological implications of intrahepatic triglyceride content in nonalcoholic fatty liver disease. </w:t>
      </w:r>
      <w:r w:rsidRPr="00CE34EE">
        <w:rPr>
          <w:i/>
          <w:noProof/>
        </w:rPr>
        <w:t>Hepatology</w:t>
      </w:r>
      <w:r w:rsidRPr="00CE34EE">
        <w:rPr>
          <w:noProof/>
        </w:rPr>
        <w:t xml:space="preserve"> 2017; 65(4): 1132-44.</w:t>
      </w:r>
    </w:p>
    <w:p w14:paraId="5A55C577" w14:textId="77777777" w:rsidR="008A6B71" w:rsidRPr="00CE34EE" w:rsidRDefault="008A6B71" w:rsidP="005C5E7A">
      <w:pPr>
        <w:pStyle w:val="EndNoteBibliography"/>
        <w:rPr>
          <w:noProof/>
        </w:rPr>
      </w:pPr>
      <w:r w:rsidRPr="00CE34EE">
        <w:rPr>
          <w:noProof/>
        </w:rPr>
        <w:t>23.</w:t>
      </w:r>
      <w:r w:rsidRPr="00CE34EE">
        <w:rPr>
          <w:noProof/>
        </w:rPr>
        <w:tab/>
        <w:t xml:space="preserve">Younossi ZM. Non-alcoholic fatty liver disease - A global public health perspective. </w:t>
      </w:r>
      <w:r w:rsidRPr="00CE34EE">
        <w:rPr>
          <w:i/>
          <w:noProof/>
        </w:rPr>
        <w:t>J Hepatol</w:t>
      </w:r>
      <w:r w:rsidRPr="00CE34EE">
        <w:rPr>
          <w:noProof/>
        </w:rPr>
        <w:t xml:space="preserve"> 2019; 70(3): 531-44.</w:t>
      </w:r>
    </w:p>
    <w:p w14:paraId="27854DC8" w14:textId="77777777" w:rsidR="008A6B71" w:rsidRPr="00CE34EE" w:rsidRDefault="008A6B71" w:rsidP="005C5E7A">
      <w:pPr>
        <w:pStyle w:val="EndNoteBibliography"/>
        <w:rPr>
          <w:noProof/>
        </w:rPr>
      </w:pPr>
      <w:r w:rsidRPr="00CE34EE">
        <w:rPr>
          <w:noProof/>
        </w:rPr>
        <w:t>24.</w:t>
      </w:r>
      <w:r w:rsidRPr="00CE34EE">
        <w:rPr>
          <w:noProof/>
        </w:rPr>
        <w:tab/>
        <w:t xml:space="preserve">Fan JG, Kim SU, Wong VW. New trends on obesity and NAFLD in Asia. </w:t>
      </w:r>
      <w:r w:rsidRPr="00CE34EE">
        <w:rPr>
          <w:i/>
          <w:noProof/>
        </w:rPr>
        <w:t>J Hepatol</w:t>
      </w:r>
      <w:r w:rsidRPr="00CE34EE">
        <w:rPr>
          <w:noProof/>
        </w:rPr>
        <w:t xml:space="preserve"> 2017; 67(4): 862-73.</w:t>
      </w:r>
    </w:p>
    <w:p w14:paraId="4005CC8B" w14:textId="77777777" w:rsidR="008A6B71" w:rsidRPr="00CE34EE" w:rsidRDefault="008A6B71" w:rsidP="005C5E7A">
      <w:pPr>
        <w:pStyle w:val="EndNoteBibliography"/>
        <w:rPr>
          <w:noProof/>
        </w:rPr>
      </w:pPr>
      <w:r w:rsidRPr="00CE34EE">
        <w:rPr>
          <w:noProof/>
        </w:rPr>
        <w:t>25.</w:t>
      </w:r>
      <w:r w:rsidRPr="00CE34EE">
        <w:rPr>
          <w:noProof/>
        </w:rPr>
        <w:tab/>
        <w:t xml:space="preserve">Tilg H, Moschen AR, Roden M. NAFLD and diabetes mellitus. </w:t>
      </w:r>
      <w:r w:rsidR="002E04C3" w:rsidRPr="00CE34EE">
        <w:rPr>
          <w:i/>
          <w:noProof/>
        </w:rPr>
        <w:t>Nat Rev Gastroenterol Hepatol</w:t>
      </w:r>
      <w:r w:rsidRPr="00CE34EE">
        <w:rPr>
          <w:noProof/>
        </w:rPr>
        <w:t xml:space="preserve"> 2017; 14(1): 32-42.</w:t>
      </w:r>
    </w:p>
    <w:p w14:paraId="3984D700" w14:textId="77777777" w:rsidR="008A6B71" w:rsidRPr="00CE34EE" w:rsidRDefault="008A6B71" w:rsidP="005C5E7A">
      <w:pPr>
        <w:pStyle w:val="EndNoteBibliography"/>
        <w:rPr>
          <w:noProof/>
        </w:rPr>
      </w:pPr>
      <w:r w:rsidRPr="00CE34EE">
        <w:rPr>
          <w:noProof/>
        </w:rPr>
        <w:t>26.</w:t>
      </w:r>
      <w:r w:rsidRPr="00CE34EE">
        <w:rPr>
          <w:noProof/>
        </w:rPr>
        <w:tab/>
        <w:t xml:space="preserve">Xia MF, Bian H, Gao X. NAFLD and Diabetes: Two Sides of the Same Coin? Rationale for Gene-Based Personalized NAFLD Treatment. </w:t>
      </w:r>
      <w:r w:rsidR="002E04C3" w:rsidRPr="00CE34EE">
        <w:rPr>
          <w:i/>
          <w:noProof/>
        </w:rPr>
        <w:t>Front Pharmacol</w:t>
      </w:r>
      <w:r w:rsidRPr="00CE34EE">
        <w:rPr>
          <w:noProof/>
        </w:rPr>
        <w:t xml:space="preserve"> 2019; 10: 877.</w:t>
      </w:r>
    </w:p>
    <w:p w14:paraId="3838E10F" w14:textId="77777777" w:rsidR="008A6B71" w:rsidRPr="00CE34EE" w:rsidRDefault="008A6B71" w:rsidP="005C5E7A">
      <w:pPr>
        <w:pStyle w:val="EndNoteBibliography"/>
        <w:rPr>
          <w:noProof/>
        </w:rPr>
      </w:pPr>
      <w:r w:rsidRPr="00FD2595">
        <w:rPr>
          <w:noProof/>
          <w:highlight w:val="cyan"/>
          <w:rPrChange w:id="5" w:author="sunxy sun" w:date="2020-05-23T11:14:00Z">
            <w:rPr>
              <w:noProof/>
            </w:rPr>
          </w:rPrChange>
        </w:rPr>
        <w:t>27.</w:t>
      </w:r>
      <w:r w:rsidRPr="00FD2595">
        <w:rPr>
          <w:noProof/>
          <w:highlight w:val="cyan"/>
          <w:rPrChange w:id="6" w:author="sunxy sun" w:date="2020-05-23T11:14:00Z">
            <w:rPr>
              <w:noProof/>
            </w:rPr>
          </w:rPrChange>
        </w:rPr>
        <w:tab/>
        <w:t xml:space="preserve">Chen J, Zheng H, Bei JX, et al. Genetic structure of the Han Chinese population revealed by genome-wide SNP variation. </w:t>
      </w:r>
      <w:r w:rsidR="002E04C3" w:rsidRPr="00FD2595">
        <w:rPr>
          <w:i/>
          <w:noProof/>
          <w:highlight w:val="cyan"/>
          <w:rPrChange w:id="7" w:author="sunxy sun" w:date="2020-05-23T11:14:00Z">
            <w:rPr>
              <w:i/>
              <w:noProof/>
            </w:rPr>
          </w:rPrChange>
        </w:rPr>
        <w:t>Am J Hum Genet</w:t>
      </w:r>
      <w:r w:rsidRPr="00FD2595">
        <w:rPr>
          <w:noProof/>
          <w:highlight w:val="cyan"/>
          <w:rPrChange w:id="8" w:author="sunxy sun" w:date="2020-05-23T11:14:00Z">
            <w:rPr>
              <w:noProof/>
            </w:rPr>
          </w:rPrChange>
        </w:rPr>
        <w:t xml:space="preserve"> 2009; 85(6): 775-85.</w:t>
      </w:r>
    </w:p>
    <w:p w14:paraId="791ECFEB" w14:textId="77777777" w:rsidR="008A6B71" w:rsidRPr="00CE34EE" w:rsidRDefault="008A6B71" w:rsidP="005C5E7A">
      <w:pPr>
        <w:pStyle w:val="EndNoteBibliography"/>
        <w:rPr>
          <w:noProof/>
        </w:rPr>
      </w:pPr>
      <w:r w:rsidRPr="00CE34EE">
        <w:rPr>
          <w:noProof/>
        </w:rPr>
        <w:t>28.</w:t>
      </w:r>
      <w:r w:rsidRPr="00CE34EE">
        <w:rPr>
          <w:noProof/>
        </w:rPr>
        <w:tab/>
        <w:t xml:space="preserve">Chen LZ, Ding HY, Liu SS, et al. Combining I148M and E167K variants to improve risk prediction for nonalcoholic fatty liver disease in Qingdao Han population, China. </w:t>
      </w:r>
      <w:r w:rsidRPr="00CE34EE">
        <w:rPr>
          <w:i/>
          <w:noProof/>
        </w:rPr>
        <w:t>Lipids Health Dis</w:t>
      </w:r>
      <w:r w:rsidRPr="00CE34EE">
        <w:rPr>
          <w:noProof/>
        </w:rPr>
        <w:t xml:space="preserve"> 2019; 18(1): 45.</w:t>
      </w:r>
    </w:p>
    <w:p w14:paraId="2E1B518C" w14:textId="3B4F2747" w:rsidR="008A6B71" w:rsidRPr="00CE34EE" w:rsidRDefault="008A6B71" w:rsidP="005C5E7A">
      <w:pPr>
        <w:pStyle w:val="EndNoteBibliography"/>
        <w:rPr>
          <w:noProof/>
        </w:rPr>
      </w:pPr>
      <w:r w:rsidRPr="00CE34EE">
        <w:rPr>
          <w:noProof/>
        </w:rPr>
        <w:t>29.</w:t>
      </w:r>
      <w:r w:rsidRPr="00CE34EE">
        <w:rPr>
          <w:noProof/>
        </w:rPr>
        <w:tab/>
        <w:t xml:space="preserve">Xia MF, Ling Y, Bian H, et al. I148M variant of PNPLA3 increases the susceptibility to non-alcoholic fatty liver disease caused by obesity and metabolic disorders. </w:t>
      </w:r>
      <w:r w:rsidR="00854EBD" w:rsidRPr="00CE34EE">
        <w:rPr>
          <w:i/>
          <w:noProof/>
        </w:rPr>
        <w:t>Aliment Pharmacol Ther</w:t>
      </w:r>
      <w:r w:rsidRPr="00CE34EE">
        <w:rPr>
          <w:noProof/>
        </w:rPr>
        <w:t xml:space="preserve"> 2016; 43(5): 631-42.</w:t>
      </w:r>
    </w:p>
    <w:p w14:paraId="69144657" w14:textId="739711A5" w:rsidR="008A6B71" w:rsidRPr="00CE34EE" w:rsidRDefault="008A6B71" w:rsidP="005C5E7A">
      <w:pPr>
        <w:pStyle w:val="EndNoteBibliography"/>
        <w:rPr>
          <w:noProof/>
        </w:rPr>
      </w:pPr>
      <w:r w:rsidRPr="00CE34EE">
        <w:rPr>
          <w:noProof/>
        </w:rPr>
        <w:t>30.</w:t>
      </w:r>
      <w:r w:rsidRPr="00CE34EE">
        <w:rPr>
          <w:noProof/>
        </w:rPr>
        <w:tab/>
        <w:t xml:space="preserve">Speliotes EK, Yerges-Armstrong LM, Wu J, et al. Genome-wide association analysis identifies variants associated with nonalcoholic fatty liver disease that have distinct effects on metabolic traits. </w:t>
      </w:r>
      <w:r w:rsidRPr="00CE34EE">
        <w:rPr>
          <w:i/>
          <w:noProof/>
        </w:rPr>
        <w:t xml:space="preserve">PLoS </w:t>
      </w:r>
      <w:r w:rsidR="00854EBD" w:rsidRPr="00CE34EE">
        <w:rPr>
          <w:i/>
          <w:noProof/>
        </w:rPr>
        <w:t>Genet</w:t>
      </w:r>
      <w:r w:rsidRPr="00CE34EE">
        <w:rPr>
          <w:noProof/>
        </w:rPr>
        <w:t xml:space="preserve"> 2011; 7(3): e1001324.</w:t>
      </w:r>
    </w:p>
    <w:p w14:paraId="49DB79AE" w14:textId="346E34D1" w:rsidR="008A6B71" w:rsidRPr="00CE34EE" w:rsidRDefault="008A6B71" w:rsidP="005C5E7A">
      <w:pPr>
        <w:pStyle w:val="EndNoteBibliography"/>
        <w:rPr>
          <w:noProof/>
        </w:rPr>
      </w:pPr>
      <w:r w:rsidRPr="00CE34EE">
        <w:rPr>
          <w:noProof/>
        </w:rPr>
        <w:t>31.</w:t>
      </w:r>
      <w:r w:rsidRPr="00CE34EE">
        <w:rPr>
          <w:noProof/>
        </w:rPr>
        <w:tab/>
        <w:t xml:space="preserve">Kim NH, Jung YS, Hong HP, et al. Association between cotinine-verified smoking status and risk of nonalcoholic fatty liver disease. </w:t>
      </w:r>
      <w:r w:rsidR="00854EBD" w:rsidRPr="00CE34EE">
        <w:rPr>
          <w:i/>
          <w:noProof/>
        </w:rPr>
        <w:t>Liver Int</w:t>
      </w:r>
      <w:r w:rsidRPr="00CE34EE">
        <w:rPr>
          <w:noProof/>
        </w:rPr>
        <w:t xml:space="preserve"> 2018; 38(8): 1487-94.</w:t>
      </w:r>
    </w:p>
    <w:p w14:paraId="03D7EEA4" w14:textId="77777777" w:rsidR="008A6B71" w:rsidRPr="00CE34EE" w:rsidRDefault="008A6B71" w:rsidP="005C5E7A">
      <w:pPr>
        <w:pStyle w:val="EndNoteBibliography"/>
        <w:rPr>
          <w:noProof/>
        </w:rPr>
      </w:pPr>
      <w:r w:rsidRPr="00CE34EE">
        <w:rPr>
          <w:noProof/>
        </w:rPr>
        <w:t>32.</w:t>
      </w:r>
      <w:r w:rsidRPr="00CE34EE">
        <w:rPr>
          <w:noProof/>
        </w:rPr>
        <w:tab/>
        <w:t xml:space="preserve">Okamoto M, Miyake T, Kitai K, et al. Cigarette smoking is a risk factor for the onset of fatty liver disease in nondrinkers: A longitudinal cohort study. </w:t>
      </w:r>
      <w:r w:rsidRPr="00CE34EE">
        <w:rPr>
          <w:i/>
          <w:noProof/>
        </w:rPr>
        <w:t>PloS one</w:t>
      </w:r>
      <w:r w:rsidRPr="00CE34EE">
        <w:rPr>
          <w:noProof/>
        </w:rPr>
        <w:t xml:space="preserve"> 2018; 13(4): e0195147.</w:t>
      </w:r>
    </w:p>
    <w:p w14:paraId="0DEAC8AC" w14:textId="2CC37B3B" w:rsidR="008A6B71" w:rsidRPr="00CE34EE" w:rsidRDefault="008A6B71" w:rsidP="005C5E7A">
      <w:pPr>
        <w:pStyle w:val="EndNoteBibliography"/>
        <w:rPr>
          <w:noProof/>
        </w:rPr>
      </w:pPr>
      <w:r w:rsidRPr="00CE34EE">
        <w:rPr>
          <w:noProof/>
        </w:rPr>
        <w:t>33.</w:t>
      </w:r>
      <w:r w:rsidRPr="00CE34EE">
        <w:rPr>
          <w:noProof/>
        </w:rPr>
        <w:tab/>
        <w:t xml:space="preserve">Nogueira MA, Oliveira CP, Ferreira Alves VA, et al. Omega-3 polyunsaturated fatty acids in treating non-alcoholic steatohepatitis: A randomized, double-blind, placebo-controlled trial. </w:t>
      </w:r>
      <w:r w:rsidR="009A5FD2" w:rsidRPr="00CE34EE">
        <w:rPr>
          <w:i/>
          <w:noProof/>
        </w:rPr>
        <w:t>Clin Nutr</w:t>
      </w:r>
      <w:r w:rsidRPr="00CE34EE">
        <w:rPr>
          <w:noProof/>
        </w:rPr>
        <w:t xml:space="preserve"> 2016; 35(3): 578-86.</w:t>
      </w:r>
    </w:p>
    <w:p w14:paraId="03211FB7" w14:textId="77777777" w:rsidR="008A6B71" w:rsidRPr="00CE34EE" w:rsidRDefault="008A6B71" w:rsidP="005C5E7A">
      <w:pPr>
        <w:pStyle w:val="TableTitle"/>
        <w:rPr>
          <w:lang w:eastAsia="zh-CN"/>
        </w:rPr>
        <w:sectPr w:rsidR="008A6B71" w:rsidRPr="00CE34EE" w:rsidSect="005C5E7A">
          <w:pgSz w:w="12240" w:h="15840"/>
          <w:pgMar w:top="1440" w:right="1440" w:bottom="1440" w:left="1440" w:header="720" w:footer="720" w:gutter="0"/>
          <w:cols w:space="720"/>
          <w:docGrid w:linePitch="360"/>
        </w:sectPr>
      </w:pPr>
    </w:p>
    <w:p w14:paraId="28CA6FEC" w14:textId="77777777" w:rsidR="008A6B71" w:rsidRPr="00CE34EE" w:rsidRDefault="008A6B71" w:rsidP="005C5E7A">
      <w:pPr>
        <w:spacing w:line="480" w:lineRule="auto"/>
        <w:rPr>
          <w:rFonts w:ascii="Times New Roman" w:hAnsi="Times New Roman" w:cs="Times New Roman"/>
          <w:b/>
        </w:rPr>
      </w:pPr>
      <w:r w:rsidRPr="00CE34EE">
        <w:rPr>
          <w:rFonts w:ascii="Times New Roman" w:hAnsi="Times New Roman" w:cs="Times New Roman" w:hint="eastAsia"/>
          <w:b/>
        </w:rPr>
        <w:t>FIGURE LEGENDS</w:t>
      </w:r>
    </w:p>
    <w:p w14:paraId="79346C4D" w14:textId="5FECCCCE" w:rsidR="008A6B71" w:rsidRPr="00CE34EE" w:rsidRDefault="00D712E5" w:rsidP="005C5E7A">
      <w:pPr>
        <w:spacing w:line="480" w:lineRule="auto"/>
        <w:rPr>
          <w:rFonts w:ascii="Times New Roman" w:hAnsi="Times New Roman" w:cs="Times New Roman"/>
          <w:b/>
          <w:kern w:val="1"/>
        </w:rPr>
      </w:pPr>
      <w:r w:rsidRPr="00CE34EE">
        <w:rPr>
          <w:rFonts w:ascii="Times New Roman" w:hAnsi="Times New Roman" w:cs="Times New Roman"/>
          <w:b/>
        </w:rPr>
        <w:t xml:space="preserve">Figure </w:t>
      </w:r>
      <w:r w:rsidR="008A6B71" w:rsidRPr="00CE34EE">
        <w:rPr>
          <w:rFonts w:ascii="Times New Roman" w:hAnsi="Times New Roman" w:cs="Times New Roman"/>
          <w:b/>
        </w:rPr>
        <w:t xml:space="preserve">1. Flow chart of the study participants. </w:t>
      </w:r>
    </w:p>
    <w:p w14:paraId="6B2BC653" w14:textId="1A79F4BF" w:rsidR="008A6B71" w:rsidRPr="00CE34EE" w:rsidRDefault="008A6B71" w:rsidP="005C5E7A">
      <w:pPr>
        <w:spacing w:line="480" w:lineRule="auto"/>
        <w:rPr>
          <w:rFonts w:ascii="Times New Roman" w:hAnsi="Times New Roman" w:cs="Times New Roman"/>
          <w:kern w:val="24"/>
        </w:rPr>
      </w:pPr>
      <w:r w:rsidRPr="00CE34EE">
        <w:rPr>
          <w:rFonts w:ascii="Times New Roman" w:hAnsi="Times New Roman" w:cs="Times New Roman"/>
          <w:b/>
        </w:rPr>
        <w:t>Figure 2.</w:t>
      </w:r>
      <w:r w:rsidR="00D712E5" w:rsidRPr="00CE34EE">
        <w:rPr>
          <w:rFonts w:ascii="Times New Roman" w:hAnsi="Times New Roman" w:cs="Times New Roman" w:hint="eastAsia"/>
          <w:b/>
        </w:rPr>
        <w:t xml:space="preserve"> </w:t>
      </w:r>
      <w:r w:rsidRPr="00CE34EE">
        <w:rPr>
          <w:rFonts w:ascii="Times New Roman" w:hAnsi="Times New Roman" w:cs="Times New Roman"/>
          <w:b/>
          <w:kern w:val="24"/>
        </w:rPr>
        <w:t xml:space="preserve">The </w:t>
      </w:r>
      <w:r w:rsidRPr="00CE34EE">
        <w:rPr>
          <w:rFonts w:ascii="Times New Roman" w:hAnsi="Times New Roman" w:cs="Times New Roman"/>
          <w:b/>
        </w:rPr>
        <w:t>concomitant rates of NAFLD</w:t>
      </w:r>
      <w:r w:rsidRPr="00CE34EE">
        <w:rPr>
          <w:rFonts w:ascii="Times New Roman" w:hAnsi="Times New Roman" w:cs="Times New Roman"/>
          <w:b/>
          <w:kern w:val="24"/>
        </w:rPr>
        <w:t xml:space="preserve"> and the liver fat content determined using quantitative ultrasound method stratified by glucose metabolism status and by geographical distribution.</w:t>
      </w:r>
      <w:r w:rsidRPr="00CE34EE">
        <w:rPr>
          <w:rFonts w:ascii="Times New Roman" w:hAnsi="Times New Roman" w:cs="Times New Roman"/>
          <w:kern w:val="24"/>
        </w:rPr>
        <w:t xml:space="preserve"> </w:t>
      </w:r>
      <w:r w:rsidRPr="00CE34EE">
        <w:rPr>
          <w:rFonts w:ascii="Times New Roman" w:hAnsi="Times New Roman" w:cs="Times New Roman"/>
        </w:rPr>
        <w:t xml:space="preserve">Participants from Henan province were included in the South group based on their metabolic features and genetic structure. </w:t>
      </w:r>
      <w:r w:rsidRPr="00CE34EE">
        <w:rPr>
          <w:rFonts w:ascii="Times New Roman" w:hAnsi="Times New Roman" w:cs="Times New Roman"/>
          <w:kern w:val="24"/>
        </w:rPr>
        <w:t xml:space="preserve">(A) The concomitant rates of NAFLD in population with different glucose metabolism from different geographic regions of China. </w:t>
      </w:r>
      <w:r w:rsidRPr="00CE34EE">
        <w:rPr>
          <w:rFonts w:ascii="Times New Roman" w:eastAsia="Microsoft YaHei" w:hAnsi="Times New Roman" w:cs="Times New Roman"/>
        </w:rPr>
        <w:t>In Northern</w:t>
      </w:r>
      <w:r w:rsidRPr="00CE34EE">
        <w:rPr>
          <w:rFonts w:ascii="Times New Roman" w:hAnsi="Times New Roman" w:cs="Times New Roman"/>
        </w:rPr>
        <w:t xml:space="preserve"> Han Chinese, the concomitant rate of NAFLD was 55.9% overall, and 34.7%, 61.5% and 67.1%, respectively, in participants with NGT, IGR and T2DM. In Southern Han Chinese, the concomitant rate was 35.9% overall, and 16.2%, 34.7% and 48.1%, participants with NGT, IGR and T2DM. The concomitant rate of NAFLD was significantly higher in the </w:t>
      </w:r>
      <w:r w:rsidRPr="00CE34EE">
        <w:rPr>
          <w:rFonts w:ascii="Times New Roman" w:eastAsia="Microsoft YaHei" w:hAnsi="Times New Roman" w:cs="Times New Roman"/>
        </w:rPr>
        <w:t xml:space="preserve">North </w:t>
      </w:r>
      <w:r w:rsidRPr="00CE34EE">
        <w:rPr>
          <w:rFonts w:ascii="Times New Roman" w:hAnsi="Times New Roman" w:cs="Times New Roman"/>
        </w:rPr>
        <w:t xml:space="preserve">comparing </w:t>
      </w:r>
      <w:r w:rsidRPr="00CE34EE">
        <w:rPr>
          <w:rFonts w:ascii="Times New Roman" w:hAnsi="Times New Roman" w:cs="Times New Roman" w:hint="eastAsia"/>
        </w:rPr>
        <w:t>with</w:t>
      </w:r>
      <w:r w:rsidRPr="00CE34EE">
        <w:rPr>
          <w:rFonts w:ascii="Times New Roman" w:hAnsi="Times New Roman" w:cs="Times New Roman"/>
        </w:rPr>
        <w:t xml:space="preserve"> the South group regardless of glucose metabolism status (all p&lt;0.001).</w:t>
      </w:r>
      <w:r w:rsidRPr="00CE34EE">
        <w:rPr>
          <w:rFonts w:ascii="Times New Roman" w:hAnsi="Times New Roman" w:cs="Times New Roman"/>
          <w:kern w:val="24"/>
        </w:rPr>
        <w:t xml:space="preserve"> There was a gradual increase in the concomitant rate of NAFLD</w:t>
      </w:r>
      <w:r w:rsidRPr="00CE34EE">
        <w:rPr>
          <w:rFonts w:ascii="Times New Roman" w:hAnsi="Times New Roman" w:cs="Times New Roman" w:hint="eastAsia"/>
          <w:kern w:val="24"/>
        </w:rPr>
        <w:t>.</w:t>
      </w:r>
      <w:r w:rsidRPr="00CE34EE">
        <w:rPr>
          <w:rFonts w:ascii="Times New Roman" w:hAnsi="Times New Roman" w:cs="Times New Roman"/>
          <w:kern w:val="24"/>
        </w:rPr>
        <w:t xml:space="preserve"> (B) and a gradual increase in liver fat content (C) in participants with NGT, IGR and T2DM (all p&lt;0.001). The liver fat content was higher in North group overall (D) and in NGT </w:t>
      </w:r>
      <w:r w:rsidRPr="00CE34EE">
        <w:rPr>
          <w:rFonts w:ascii="Times New Roman" w:hAnsi="Times New Roman" w:cs="Times New Roman" w:hint="eastAsia"/>
          <w:kern w:val="24"/>
        </w:rPr>
        <w:t>and</w:t>
      </w:r>
      <w:r w:rsidRPr="00CE34EE">
        <w:rPr>
          <w:rFonts w:ascii="Times New Roman" w:hAnsi="Times New Roman" w:cs="Times New Roman"/>
          <w:kern w:val="24"/>
        </w:rPr>
        <w:t xml:space="preserve"> IGR subgroup (E) than South group (all p&lt;0.001). Abbreviations: IGR = impaired glucose regulation; NAFLD = nonalcoholic fatty liver disease; NGT = normal glucose tolerance; T2DM = type 2 diabetes mellitus.</w:t>
      </w:r>
      <w:r w:rsidRPr="00CE34EE">
        <w:rPr>
          <w:rFonts w:ascii="Times New Roman" w:hAnsi="Times New Roman" w:cs="Times New Roman" w:hint="eastAsia"/>
          <w:kern w:val="24"/>
        </w:rPr>
        <w:t xml:space="preserve"> In (C-E), t</w:t>
      </w:r>
      <w:r w:rsidRPr="00CE34EE">
        <w:rPr>
          <w:rFonts w:ascii="Times New Roman" w:hAnsi="Times New Roman" w:cs="Times New Roman"/>
          <w:kern w:val="24"/>
        </w:rPr>
        <w:t>he data were presented as the mean ± S</w:t>
      </w:r>
      <w:r w:rsidRPr="00CE34EE">
        <w:rPr>
          <w:rFonts w:ascii="Times New Roman" w:hAnsi="Times New Roman" w:cs="Times New Roman" w:hint="eastAsia"/>
          <w:kern w:val="24"/>
        </w:rPr>
        <w:t>D</w:t>
      </w:r>
      <w:r w:rsidRPr="00CE34EE">
        <w:rPr>
          <w:rFonts w:ascii="Times New Roman" w:hAnsi="Times New Roman" w:cs="Times New Roman"/>
          <w:kern w:val="24"/>
        </w:rPr>
        <w:t>. *p&lt;0.05, **p&lt;0.01.</w:t>
      </w:r>
    </w:p>
    <w:p w14:paraId="09643DD7" w14:textId="77777777" w:rsidR="008A6B71" w:rsidRPr="00CE34EE" w:rsidRDefault="008A6B71" w:rsidP="005C5E7A">
      <w:pPr>
        <w:spacing w:line="480" w:lineRule="auto"/>
        <w:rPr>
          <w:rFonts w:ascii="Times New Roman" w:hAnsi="Times New Roman" w:cs="Times New Roman"/>
        </w:rPr>
      </w:pPr>
      <w:r w:rsidRPr="00CE34EE">
        <w:rPr>
          <w:rFonts w:ascii="Times New Roman" w:hAnsi="Times New Roman" w:cs="Times New Roman"/>
          <w:b/>
        </w:rPr>
        <w:t>Figure 3. Relationships of LFC (%) with FBG (A), OGTT 2hBG (B), BMI (C), WC (D)</w:t>
      </w:r>
      <w:r w:rsidRPr="00CE34EE">
        <w:rPr>
          <w:rFonts w:ascii="Times New Roman" w:hAnsi="Times New Roman" w:cs="Times New Roman" w:hint="eastAsia"/>
          <w:b/>
        </w:rPr>
        <w:t xml:space="preserve">, </w:t>
      </w:r>
      <w:r w:rsidRPr="00CE34EE">
        <w:rPr>
          <w:rFonts w:ascii="Times New Roman" w:hAnsi="Times New Roman" w:cs="Times New Roman"/>
          <w:b/>
        </w:rPr>
        <w:t>serum TG (</w:t>
      </w:r>
      <w:r w:rsidRPr="00CE34EE">
        <w:rPr>
          <w:rFonts w:ascii="Times New Roman" w:hAnsi="Times New Roman" w:cs="Times New Roman" w:hint="eastAsia"/>
          <w:b/>
        </w:rPr>
        <w:t>E</w:t>
      </w:r>
      <w:r w:rsidRPr="00CE34EE">
        <w:rPr>
          <w:rFonts w:ascii="Times New Roman" w:hAnsi="Times New Roman" w:cs="Times New Roman"/>
          <w:b/>
        </w:rPr>
        <w:t>) and LDL-c (</w:t>
      </w:r>
      <w:r w:rsidRPr="00CE34EE">
        <w:rPr>
          <w:rFonts w:ascii="Times New Roman" w:hAnsi="Times New Roman" w:cs="Times New Roman" w:hint="eastAsia"/>
          <w:b/>
        </w:rPr>
        <w:t>F</w:t>
      </w:r>
      <w:r w:rsidRPr="00CE34EE">
        <w:rPr>
          <w:rFonts w:ascii="Times New Roman" w:hAnsi="Times New Roman" w:cs="Times New Roman"/>
          <w:b/>
        </w:rPr>
        <w:t>) in participants without previous antidiabetic treatment.</w:t>
      </w:r>
      <w:r w:rsidRPr="00CE34EE">
        <w:rPr>
          <w:rFonts w:ascii="Times New Roman" w:hAnsi="Times New Roman" w:cs="Times New Roman"/>
        </w:rPr>
        <w:t xml:space="preserve"> Participants from Henan province were included in the South group based on their metabolic features and genetic structure.</w:t>
      </w:r>
      <w:r w:rsidRPr="00CE34EE">
        <w:rPr>
          <w:rFonts w:ascii="Times New Roman" w:hAnsi="Times New Roman" w:cs="Times New Roman" w:hint="eastAsia"/>
        </w:rPr>
        <w:t xml:space="preserve"> </w:t>
      </w:r>
      <w:r w:rsidRPr="00CE34EE">
        <w:rPr>
          <w:rFonts w:ascii="Times New Roman" w:hAnsi="Times New Roman" w:cs="Times New Roman"/>
        </w:rPr>
        <w:t xml:space="preserve">LFC was positively associated with FBG, OGTT 2hBG, BMI and WC in participants from both the North and South groups, and serum TG in participants from the South group (all p&lt;0.05). </w:t>
      </w:r>
      <w:r w:rsidRPr="00CE34EE">
        <w:rPr>
          <w:rFonts w:ascii="Times New Roman" w:hAnsi="Times New Roman" w:cs="Times New Roman"/>
          <w:noProof/>
        </w:rPr>
        <w:t>Participants from the North had higher LFC than those from the South</w:t>
      </w:r>
      <w:r w:rsidRPr="00CE34EE">
        <w:rPr>
          <w:rFonts w:ascii="Times New Roman" w:hAnsi="Times New Roman" w:cs="Times New Roman" w:hint="eastAsia"/>
          <w:noProof/>
        </w:rPr>
        <w:t xml:space="preserve"> </w:t>
      </w:r>
      <w:r w:rsidRPr="00CE34EE">
        <w:rPr>
          <w:rFonts w:ascii="Times New Roman" w:hAnsi="Times New Roman" w:cs="Times New Roman"/>
          <w:noProof/>
        </w:rPr>
        <w:t>at any given level of FBG, and the difference was narrowed with the increase of FBG (P</w:t>
      </w:r>
      <w:r w:rsidRPr="00CE34EE">
        <w:rPr>
          <w:rFonts w:ascii="Times New Roman" w:hAnsi="Times New Roman" w:cs="Times New Roman"/>
          <w:noProof/>
          <w:vertAlign w:val="subscript"/>
        </w:rPr>
        <w:t>slope</w:t>
      </w:r>
      <w:r w:rsidRPr="00CE34EE">
        <w:rPr>
          <w:rFonts w:ascii="Times New Roman" w:hAnsi="Times New Roman" w:cs="Times New Roman"/>
          <w:noProof/>
        </w:rPr>
        <w:t xml:space="preserve"> = 0.001). Moreover, </w:t>
      </w:r>
      <w:r w:rsidRPr="00CE34EE">
        <w:rPr>
          <w:rFonts w:ascii="Times New Roman" w:hAnsi="Times New Roman" w:cs="Times New Roman"/>
        </w:rPr>
        <w:t xml:space="preserve">participants from the North </w:t>
      </w:r>
      <w:r w:rsidRPr="00CE34EE">
        <w:rPr>
          <w:rFonts w:ascii="Times New Roman" w:hAnsi="Times New Roman" w:cs="Times New Roman" w:hint="eastAsia"/>
        </w:rPr>
        <w:t xml:space="preserve">group </w:t>
      </w:r>
      <w:r w:rsidRPr="00CE34EE">
        <w:rPr>
          <w:rFonts w:ascii="Times New Roman" w:hAnsi="Times New Roman" w:cs="Times New Roman"/>
        </w:rPr>
        <w:t>had significantly higher LFC than those from the South</w:t>
      </w:r>
      <w:r w:rsidRPr="00CE34EE">
        <w:rPr>
          <w:rFonts w:ascii="Times New Roman" w:hAnsi="Times New Roman" w:cs="Times New Roman" w:hint="eastAsia"/>
        </w:rPr>
        <w:t xml:space="preserve"> </w:t>
      </w:r>
      <w:r w:rsidRPr="00CE34EE">
        <w:rPr>
          <w:rFonts w:ascii="Times New Roman" w:hAnsi="Times New Roman" w:cs="Times New Roman"/>
        </w:rPr>
        <w:t>at any given level of OGTT 2hBG, BMI</w:t>
      </w:r>
      <w:r w:rsidRPr="00CE34EE">
        <w:rPr>
          <w:rFonts w:ascii="Times New Roman" w:hAnsi="Times New Roman" w:cs="Times New Roman" w:hint="eastAsia"/>
        </w:rPr>
        <w:t xml:space="preserve">, WC, </w:t>
      </w:r>
      <w:r w:rsidRPr="00CE34EE">
        <w:rPr>
          <w:rFonts w:ascii="Times New Roman" w:hAnsi="Times New Roman" w:cs="Times New Roman"/>
        </w:rPr>
        <w:t>TG and LDL-c. Black dots and lines represent participants from the South</w:t>
      </w:r>
      <w:r w:rsidRPr="00CE34EE">
        <w:rPr>
          <w:rFonts w:ascii="Times New Roman" w:hAnsi="Times New Roman" w:cs="Times New Roman" w:hint="eastAsia"/>
        </w:rPr>
        <w:t xml:space="preserve"> group</w:t>
      </w:r>
      <w:r w:rsidRPr="00CE34EE">
        <w:rPr>
          <w:rFonts w:ascii="Times New Roman" w:hAnsi="Times New Roman" w:cs="Times New Roman"/>
        </w:rPr>
        <w:t>. Red dots and lines represent participants from the North</w:t>
      </w:r>
      <w:r w:rsidRPr="00CE34EE">
        <w:rPr>
          <w:rFonts w:ascii="Times New Roman" w:hAnsi="Times New Roman" w:cs="Times New Roman" w:hint="eastAsia"/>
        </w:rPr>
        <w:t xml:space="preserve"> group</w:t>
      </w:r>
      <w:r w:rsidRPr="00CE34EE">
        <w:rPr>
          <w:rFonts w:ascii="Times New Roman" w:hAnsi="Times New Roman" w:cs="Times New Roman"/>
        </w:rPr>
        <w:t xml:space="preserve">. Abbreviations: </w:t>
      </w:r>
      <w:r w:rsidRPr="00CE34EE">
        <w:rPr>
          <w:rFonts w:ascii="Times New Roman" w:hAnsi="Times New Roman" w:cs="Times New Roman"/>
          <w:kern w:val="1"/>
        </w:rPr>
        <w:t xml:space="preserve">BMI = body mass index; </w:t>
      </w:r>
      <w:r w:rsidRPr="00CE34EE">
        <w:rPr>
          <w:rFonts w:ascii="Times New Roman" w:hAnsi="Times New Roman" w:cs="Times New Roman"/>
        </w:rPr>
        <w:t xml:space="preserve">WC = waist circumference; FBG = fasting blood glucose; </w:t>
      </w:r>
      <w:r w:rsidRPr="00CE34EE">
        <w:rPr>
          <w:rFonts w:ascii="Times New Roman" w:eastAsiaTheme="majorEastAsia" w:hAnsi="Times New Roman" w:cs="Times New Roman"/>
        </w:rPr>
        <w:t xml:space="preserve">LFC = liver fat content; OGTT </w:t>
      </w:r>
      <w:r w:rsidRPr="00CE34EE">
        <w:rPr>
          <w:rFonts w:ascii="Times New Roman" w:eastAsia="simsun" w:hAnsi="Times New Roman" w:cs="Times New Roman"/>
        </w:rPr>
        <w:t xml:space="preserve">2hBG = 2-hour postload blood glucose in </w:t>
      </w:r>
      <w:r w:rsidRPr="00CE34EE">
        <w:rPr>
          <w:rFonts w:ascii="Times New Roman" w:hAnsi="Times New Roman" w:cs="Times New Roman"/>
        </w:rPr>
        <w:t>oral glucose tolerance test</w:t>
      </w:r>
      <w:r w:rsidRPr="00CE34EE">
        <w:rPr>
          <w:rFonts w:ascii="Times New Roman" w:eastAsia="simsun" w:hAnsi="Times New Roman" w:cs="Times New Roman"/>
        </w:rPr>
        <w:t>.</w:t>
      </w:r>
      <w:r w:rsidRPr="00CE34EE">
        <w:rPr>
          <w:rFonts w:ascii="Times New Roman" w:eastAsia="simsun" w:hAnsi="Times New Roman" w:cs="Times New Roman" w:hint="eastAsia"/>
        </w:rPr>
        <w:t xml:space="preserve"> </w:t>
      </w:r>
      <w:r w:rsidRPr="00CE34EE">
        <w:rPr>
          <w:rFonts w:ascii="Times New Roman" w:hAnsi="Times New Roman" w:cs="Times New Roman"/>
        </w:rPr>
        <w:t>LDL-c = low density lipoprotein cholesterol; TG = triglyceride.</w:t>
      </w:r>
    </w:p>
    <w:p w14:paraId="65A512EE" w14:textId="77777777" w:rsidR="004A2D34" w:rsidRPr="00CE34EE" w:rsidRDefault="004A2D34"/>
    <w:sectPr w:rsidR="004A2D34" w:rsidRPr="00CE34EE" w:rsidSect="005C5E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9AF14" w14:textId="77777777" w:rsidR="00934D4C" w:rsidRDefault="00934D4C">
      <w:r>
        <w:separator/>
      </w:r>
    </w:p>
  </w:endnote>
  <w:endnote w:type="continuationSeparator" w:id="0">
    <w:p w14:paraId="44426636" w14:textId="77777777" w:rsidR="00934D4C" w:rsidRDefault="0093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simsun">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crosoft YaHei">
    <w:altName w:val="微软雅黑"/>
    <w:charset w:val="86"/>
    <w:family w:val="swiss"/>
    <w:pitch w:val="variable"/>
    <w:sig w:usb0="80000287" w:usb1="28CF3C52" w:usb2="00000016" w:usb3="00000000" w:csb0="0004001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7"/>
      </w:rPr>
      <w:id w:val="-210735130"/>
      <w:docPartObj>
        <w:docPartGallery w:val="Page Numbers (Bottom of Page)"/>
        <w:docPartUnique/>
      </w:docPartObj>
    </w:sdtPr>
    <w:sdtContent>
      <w:p w14:paraId="44D61E57" w14:textId="77777777" w:rsidR="00934D4C" w:rsidRDefault="00934D4C" w:rsidP="005C5E7A">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6556C7B8" w14:textId="77777777" w:rsidR="00934D4C" w:rsidRDefault="00934D4C">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7"/>
      </w:rPr>
      <w:id w:val="301428530"/>
      <w:docPartObj>
        <w:docPartGallery w:val="Page Numbers (Bottom of Page)"/>
        <w:docPartUnique/>
      </w:docPartObj>
    </w:sdtPr>
    <w:sdtContent>
      <w:p w14:paraId="176C5DE6" w14:textId="77777777" w:rsidR="00934D4C" w:rsidRDefault="00934D4C" w:rsidP="005C5E7A">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sidR="00D17B24">
          <w:rPr>
            <w:rStyle w:val="a7"/>
            <w:noProof/>
          </w:rPr>
          <w:t>1</w:t>
        </w:r>
        <w:r>
          <w:rPr>
            <w:rStyle w:val="a7"/>
          </w:rPr>
          <w:fldChar w:fldCharType="end"/>
        </w:r>
      </w:p>
    </w:sdtContent>
  </w:sdt>
  <w:p w14:paraId="335B062A" w14:textId="77777777" w:rsidR="00934D4C" w:rsidRDefault="00934D4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42CA6" w14:textId="77777777" w:rsidR="00934D4C" w:rsidRDefault="00934D4C">
      <w:r>
        <w:separator/>
      </w:r>
    </w:p>
  </w:footnote>
  <w:footnote w:type="continuationSeparator" w:id="0">
    <w:p w14:paraId="74BB260C" w14:textId="77777777" w:rsidR="00934D4C" w:rsidRDefault="00934D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D3DD6"/>
    <w:multiLevelType w:val="hybridMultilevel"/>
    <w:tmpl w:val="FE20DD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7BA552D"/>
    <w:multiLevelType w:val="hybridMultilevel"/>
    <w:tmpl w:val="AB3A49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7D26AAA"/>
    <w:multiLevelType w:val="hybridMultilevel"/>
    <w:tmpl w:val="975ABD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8A6B71"/>
    <w:rsid w:val="000678C6"/>
    <w:rsid w:val="00192EF4"/>
    <w:rsid w:val="001F2C19"/>
    <w:rsid w:val="002E04C3"/>
    <w:rsid w:val="003067AB"/>
    <w:rsid w:val="00350FF1"/>
    <w:rsid w:val="003F19EB"/>
    <w:rsid w:val="004208A7"/>
    <w:rsid w:val="0044162B"/>
    <w:rsid w:val="004A2D34"/>
    <w:rsid w:val="005C5E7A"/>
    <w:rsid w:val="006E5C3F"/>
    <w:rsid w:val="00777EDC"/>
    <w:rsid w:val="00796D02"/>
    <w:rsid w:val="007C61D4"/>
    <w:rsid w:val="00854EBD"/>
    <w:rsid w:val="0086038C"/>
    <w:rsid w:val="008A63B2"/>
    <w:rsid w:val="008A6B71"/>
    <w:rsid w:val="008F7236"/>
    <w:rsid w:val="00934D4C"/>
    <w:rsid w:val="00941F96"/>
    <w:rsid w:val="00942185"/>
    <w:rsid w:val="009A5FD2"/>
    <w:rsid w:val="00A30A5C"/>
    <w:rsid w:val="00AB0970"/>
    <w:rsid w:val="00CE34EE"/>
    <w:rsid w:val="00D16CEC"/>
    <w:rsid w:val="00D17B24"/>
    <w:rsid w:val="00D712E5"/>
    <w:rsid w:val="00D93DBC"/>
    <w:rsid w:val="00E074DB"/>
    <w:rsid w:val="00ED1A89"/>
    <w:rsid w:val="00F36E0C"/>
    <w:rsid w:val="00FD2595"/>
    <w:rsid w:val="00FF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D05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B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A6B71"/>
    <w:pPr>
      <w:widowControl/>
    </w:pPr>
    <w:rPr>
      <w:rFonts w:ascii="Calibri" w:eastAsia="simsun" w:hAnsi="Calibri" w:cs="simsun"/>
      <w:kern w:val="0"/>
      <w:sz w:val="21"/>
      <w:szCs w:val="21"/>
    </w:rPr>
  </w:style>
  <w:style w:type="paragraph" w:styleId="a3">
    <w:name w:val="List Paragraph"/>
    <w:basedOn w:val="a"/>
    <w:uiPriority w:val="34"/>
    <w:qFormat/>
    <w:rsid w:val="008A6B71"/>
    <w:pPr>
      <w:ind w:firstLineChars="200" w:firstLine="420"/>
    </w:pPr>
  </w:style>
  <w:style w:type="paragraph" w:customStyle="1" w:styleId="EndNoteBibliography">
    <w:name w:val="EndNote Bibliography"/>
    <w:basedOn w:val="a"/>
    <w:link w:val="EndNoteBibliography0"/>
    <w:qFormat/>
    <w:rsid w:val="008A6B71"/>
    <w:rPr>
      <w:rFonts w:ascii="Cambria" w:hAnsi="Cambria"/>
    </w:rPr>
  </w:style>
  <w:style w:type="character" w:customStyle="1" w:styleId="EndNoteBibliography0">
    <w:name w:val="EndNote Bibliography 字符"/>
    <w:basedOn w:val="a0"/>
    <w:link w:val="EndNoteBibliography"/>
    <w:qFormat/>
    <w:rsid w:val="008A6B71"/>
    <w:rPr>
      <w:rFonts w:ascii="Cambria" w:hAnsi="Cambria"/>
    </w:rPr>
  </w:style>
  <w:style w:type="paragraph" w:customStyle="1" w:styleId="TableTitle">
    <w:name w:val="TableTitle"/>
    <w:basedOn w:val="a"/>
    <w:rsid w:val="008A6B71"/>
    <w:pPr>
      <w:widowControl/>
      <w:spacing w:line="300" w:lineRule="exact"/>
      <w:jc w:val="left"/>
    </w:pPr>
    <w:rPr>
      <w:rFonts w:ascii="Times New Roman" w:hAnsi="Times New Roman" w:cs="Times New Roman"/>
      <w:kern w:val="0"/>
      <w:szCs w:val="20"/>
      <w:lang w:val="en-GB" w:eastAsia="en-US"/>
    </w:rPr>
  </w:style>
  <w:style w:type="character" w:styleId="a4">
    <w:name w:val="Hyperlink"/>
    <w:basedOn w:val="a0"/>
    <w:uiPriority w:val="99"/>
    <w:unhideWhenUsed/>
    <w:rsid w:val="008A6B71"/>
    <w:rPr>
      <w:color w:val="0000FF" w:themeColor="hyperlink"/>
      <w:u w:val="single"/>
    </w:rPr>
  </w:style>
  <w:style w:type="character" w:customStyle="1" w:styleId="UnresolvedMention1">
    <w:name w:val="Unresolved Mention1"/>
    <w:basedOn w:val="a0"/>
    <w:uiPriority w:val="99"/>
    <w:semiHidden/>
    <w:unhideWhenUsed/>
    <w:rsid w:val="008A6B71"/>
    <w:rPr>
      <w:color w:val="808080"/>
      <w:shd w:val="clear" w:color="auto" w:fill="E6E6E6"/>
    </w:rPr>
  </w:style>
  <w:style w:type="paragraph" w:customStyle="1" w:styleId="EndNoteBibliographyTitle">
    <w:name w:val="EndNote Bibliography Title"/>
    <w:basedOn w:val="a"/>
    <w:link w:val="EndNoteBibliographyTitleChar"/>
    <w:rsid w:val="008A6B71"/>
    <w:pPr>
      <w:jc w:val="center"/>
    </w:pPr>
    <w:rPr>
      <w:rFonts w:ascii="Cambria" w:hAnsi="Cambria"/>
    </w:rPr>
  </w:style>
  <w:style w:type="character" w:customStyle="1" w:styleId="EndNoteBibliographyTitleChar">
    <w:name w:val="EndNote Bibliography Title Char"/>
    <w:basedOn w:val="a0"/>
    <w:link w:val="EndNoteBibliographyTitle"/>
    <w:rsid w:val="008A6B71"/>
    <w:rPr>
      <w:rFonts w:ascii="Cambria" w:hAnsi="Cambria"/>
    </w:rPr>
  </w:style>
  <w:style w:type="paragraph" w:styleId="a5">
    <w:name w:val="footer"/>
    <w:basedOn w:val="a"/>
    <w:link w:val="a6"/>
    <w:uiPriority w:val="99"/>
    <w:unhideWhenUsed/>
    <w:rsid w:val="008A6B71"/>
    <w:pPr>
      <w:tabs>
        <w:tab w:val="center" w:pos="4680"/>
        <w:tab w:val="right" w:pos="9360"/>
      </w:tabs>
    </w:pPr>
  </w:style>
  <w:style w:type="character" w:customStyle="1" w:styleId="a6">
    <w:name w:val="页脚字符"/>
    <w:basedOn w:val="a0"/>
    <w:link w:val="a5"/>
    <w:uiPriority w:val="99"/>
    <w:rsid w:val="008A6B71"/>
  </w:style>
  <w:style w:type="character" w:styleId="a7">
    <w:name w:val="page number"/>
    <w:basedOn w:val="a0"/>
    <w:uiPriority w:val="99"/>
    <w:semiHidden/>
    <w:unhideWhenUsed/>
    <w:rsid w:val="008A6B71"/>
  </w:style>
  <w:style w:type="paragraph" w:styleId="a8">
    <w:name w:val="Balloon Text"/>
    <w:basedOn w:val="a"/>
    <w:link w:val="a9"/>
    <w:uiPriority w:val="99"/>
    <w:semiHidden/>
    <w:unhideWhenUsed/>
    <w:rsid w:val="008A6B71"/>
    <w:rPr>
      <w:rFonts w:ascii="Heiti SC Light" w:eastAsia="Heiti SC Light"/>
      <w:sz w:val="18"/>
      <w:szCs w:val="18"/>
    </w:rPr>
  </w:style>
  <w:style w:type="character" w:customStyle="1" w:styleId="a9">
    <w:name w:val="批注框文本字符"/>
    <w:basedOn w:val="a0"/>
    <w:link w:val="a8"/>
    <w:uiPriority w:val="99"/>
    <w:semiHidden/>
    <w:rsid w:val="008A6B71"/>
    <w:rPr>
      <w:rFonts w:ascii="Heiti SC Light" w:eastAsia="Heiti SC Light"/>
      <w:sz w:val="18"/>
      <w:szCs w:val="18"/>
    </w:rPr>
  </w:style>
  <w:style w:type="paragraph" w:styleId="aa">
    <w:name w:val="header"/>
    <w:basedOn w:val="a"/>
    <w:link w:val="ab"/>
    <w:uiPriority w:val="99"/>
    <w:unhideWhenUsed/>
    <w:rsid w:val="008A6B71"/>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8A6B71"/>
    <w:rPr>
      <w:sz w:val="18"/>
      <w:szCs w:val="18"/>
    </w:rPr>
  </w:style>
  <w:style w:type="character" w:styleId="ac">
    <w:name w:val="annotation reference"/>
    <w:basedOn w:val="a0"/>
    <w:uiPriority w:val="99"/>
    <w:semiHidden/>
    <w:unhideWhenUsed/>
    <w:rsid w:val="008A6B71"/>
    <w:rPr>
      <w:sz w:val="16"/>
      <w:szCs w:val="16"/>
    </w:rPr>
  </w:style>
  <w:style w:type="paragraph" w:styleId="ad">
    <w:name w:val="annotation text"/>
    <w:basedOn w:val="a"/>
    <w:link w:val="ae"/>
    <w:uiPriority w:val="99"/>
    <w:semiHidden/>
    <w:unhideWhenUsed/>
    <w:rsid w:val="008A6B71"/>
    <w:rPr>
      <w:sz w:val="20"/>
      <w:szCs w:val="20"/>
    </w:rPr>
  </w:style>
  <w:style w:type="character" w:customStyle="1" w:styleId="ae">
    <w:name w:val="注释文本字符"/>
    <w:basedOn w:val="a0"/>
    <w:link w:val="ad"/>
    <w:uiPriority w:val="99"/>
    <w:semiHidden/>
    <w:rsid w:val="008A6B71"/>
    <w:rPr>
      <w:sz w:val="20"/>
      <w:szCs w:val="20"/>
    </w:rPr>
  </w:style>
  <w:style w:type="paragraph" w:styleId="af">
    <w:name w:val="annotation subject"/>
    <w:basedOn w:val="ad"/>
    <w:next w:val="ad"/>
    <w:link w:val="af0"/>
    <w:uiPriority w:val="99"/>
    <w:semiHidden/>
    <w:unhideWhenUsed/>
    <w:rsid w:val="008A6B71"/>
    <w:rPr>
      <w:b/>
      <w:bCs/>
    </w:rPr>
  </w:style>
  <w:style w:type="character" w:customStyle="1" w:styleId="af0">
    <w:name w:val="批注主题字符"/>
    <w:basedOn w:val="ae"/>
    <w:link w:val="af"/>
    <w:uiPriority w:val="99"/>
    <w:semiHidden/>
    <w:rsid w:val="008A6B71"/>
    <w:rPr>
      <w:b/>
      <w:bCs/>
      <w:sz w:val="20"/>
      <w:szCs w:val="20"/>
    </w:rPr>
  </w:style>
  <w:style w:type="character" w:styleId="af1">
    <w:name w:val="line number"/>
    <w:basedOn w:val="a0"/>
    <w:uiPriority w:val="99"/>
    <w:semiHidden/>
    <w:unhideWhenUsed/>
    <w:rsid w:val="008A6B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B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A6B71"/>
    <w:pPr>
      <w:widowControl/>
    </w:pPr>
    <w:rPr>
      <w:rFonts w:ascii="Calibri" w:eastAsia="simsun" w:hAnsi="Calibri" w:cs="simsun"/>
      <w:kern w:val="0"/>
      <w:sz w:val="21"/>
      <w:szCs w:val="21"/>
    </w:rPr>
  </w:style>
  <w:style w:type="paragraph" w:styleId="a3">
    <w:name w:val="List Paragraph"/>
    <w:basedOn w:val="a"/>
    <w:uiPriority w:val="34"/>
    <w:qFormat/>
    <w:rsid w:val="008A6B71"/>
    <w:pPr>
      <w:ind w:firstLineChars="200" w:firstLine="420"/>
    </w:pPr>
  </w:style>
  <w:style w:type="paragraph" w:customStyle="1" w:styleId="EndNoteBibliography">
    <w:name w:val="EndNote Bibliography"/>
    <w:basedOn w:val="a"/>
    <w:link w:val="EndNoteBibliography0"/>
    <w:qFormat/>
    <w:rsid w:val="008A6B71"/>
    <w:rPr>
      <w:rFonts w:ascii="Cambria" w:hAnsi="Cambria"/>
    </w:rPr>
  </w:style>
  <w:style w:type="character" w:customStyle="1" w:styleId="EndNoteBibliography0">
    <w:name w:val="EndNote Bibliography 字符"/>
    <w:basedOn w:val="a0"/>
    <w:link w:val="EndNoteBibliography"/>
    <w:qFormat/>
    <w:rsid w:val="008A6B71"/>
    <w:rPr>
      <w:rFonts w:ascii="Cambria" w:hAnsi="Cambria"/>
    </w:rPr>
  </w:style>
  <w:style w:type="paragraph" w:customStyle="1" w:styleId="TableTitle">
    <w:name w:val="TableTitle"/>
    <w:basedOn w:val="a"/>
    <w:rsid w:val="008A6B71"/>
    <w:pPr>
      <w:widowControl/>
      <w:spacing w:line="300" w:lineRule="exact"/>
      <w:jc w:val="left"/>
    </w:pPr>
    <w:rPr>
      <w:rFonts w:ascii="Times New Roman" w:hAnsi="Times New Roman" w:cs="Times New Roman"/>
      <w:kern w:val="0"/>
      <w:szCs w:val="20"/>
      <w:lang w:val="en-GB" w:eastAsia="en-US"/>
    </w:rPr>
  </w:style>
  <w:style w:type="character" w:styleId="a4">
    <w:name w:val="Hyperlink"/>
    <w:basedOn w:val="a0"/>
    <w:uiPriority w:val="99"/>
    <w:unhideWhenUsed/>
    <w:rsid w:val="008A6B71"/>
    <w:rPr>
      <w:color w:val="0000FF" w:themeColor="hyperlink"/>
      <w:u w:val="single"/>
    </w:rPr>
  </w:style>
  <w:style w:type="character" w:customStyle="1" w:styleId="UnresolvedMention1">
    <w:name w:val="Unresolved Mention1"/>
    <w:basedOn w:val="a0"/>
    <w:uiPriority w:val="99"/>
    <w:semiHidden/>
    <w:unhideWhenUsed/>
    <w:rsid w:val="008A6B71"/>
    <w:rPr>
      <w:color w:val="808080"/>
      <w:shd w:val="clear" w:color="auto" w:fill="E6E6E6"/>
    </w:rPr>
  </w:style>
  <w:style w:type="paragraph" w:customStyle="1" w:styleId="EndNoteBibliographyTitle">
    <w:name w:val="EndNote Bibliography Title"/>
    <w:basedOn w:val="a"/>
    <w:link w:val="EndNoteBibliographyTitleChar"/>
    <w:rsid w:val="008A6B71"/>
    <w:pPr>
      <w:jc w:val="center"/>
    </w:pPr>
    <w:rPr>
      <w:rFonts w:ascii="Cambria" w:hAnsi="Cambria"/>
    </w:rPr>
  </w:style>
  <w:style w:type="character" w:customStyle="1" w:styleId="EndNoteBibliographyTitleChar">
    <w:name w:val="EndNote Bibliography Title Char"/>
    <w:basedOn w:val="a0"/>
    <w:link w:val="EndNoteBibliographyTitle"/>
    <w:rsid w:val="008A6B71"/>
    <w:rPr>
      <w:rFonts w:ascii="Cambria" w:hAnsi="Cambria"/>
    </w:rPr>
  </w:style>
  <w:style w:type="paragraph" w:styleId="a5">
    <w:name w:val="footer"/>
    <w:basedOn w:val="a"/>
    <w:link w:val="a6"/>
    <w:uiPriority w:val="99"/>
    <w:unhideWhenUsed/>
    <w:rsid w:val="008A6B71"/>
    <w:pPr>
      <w:tabs>
        <w:tab w:val="center" w:pos="4680"/>
        <w:tab w:val="right" w:pos="9360"/>
      </w:tabs>
    </w:pPr>
  </w:style>
  <w:style w:type="character" w:customStyle="1" w:styleId="a6">
    <w:name w:val="页脚字符"/>
    <w:basedOn w:val="a0"/>
    <w:link w:val="a5"/>
    <w:uiPriority w:val="99"/>
    <w:rsid w:val="008A6B71"/>
  </w:style>
  <w:style w:type="character" w:styleId="a7">
    <w:name w:val="page number"/>
    <w:basedOn w:val="a0"/>
    <w:uiPriority w:val="99"/>
    <w:semiHidden/>
    <w:unhideWhenUsed/>
    <w:rsid w:val="008A6B71"/>
  </w:style>
  <w:style w:type="paragraph" w:styleId="a8">
    <w:name w:val="Balloon Text"/>
    <w:basedOn w:val="a"/>
    <w:link w:val="a9"/>
    <w:uiPriority w:val="99"/>
    <w:semiHidden/>
    <w:unhideWhenUsed/>
    <w:rsid w:val="008A6B71"/>
    <w:rPr>
      <w:rFonts w:ascii="Heiti SC Light" w:eastAsia="Heiti SC Light"/>
      <w:sz w:val="18"/>
      <w:szCs w:val="18"/>
    </w:rPr>
  </w:style>
  <w:style w:type="character" w:customStyle="1" w:styleId="a9">
    <w:name w:val="批注框文本字符"/>
    <w:basedOn w:val="a0"/>
    <w:link w:val="a8"/>
    <w:uiPriority w:val="99"/>
    <w:semiHidden/>
    <w:rsid w:val="008A6B71"/>
    <w:rPr>
      <w:rFonts w:ascii="Heiti SC Light" w:eastAsia="Heiti SC Light"/>
      <w:sz w:val="18"/>
      <w:szCs w:val="18"/>
    </w:rPr>
  </w:style>
  <w:style w:type="paragraph" w:styleId="aa">
    <w:name w:val="header"/>
    <w:basedOn w:val="a"/>
    <w:link w:val="ab"/>
    <w:uiPriority w:val="99"/>
    <w:unhideWhenUsed/>
    <w:rsid w:val="008A6B71"/>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8A6B71"/>
    <w:rPr>
      <w:sz w:val="18"/>
      <w:szCs w:val="18"/>
    </w:rPr>
  </w:style>
  <w:style w:type="character" w:styleId="ac">
    <w:name w:val="annotation reference"/>
    <w:basedOn w:val="a0"/>
    <w:uiPriority w:val="99"/>
    <w:semiHidden/>
    <w:unhideWhenUsed/>
    <w:rsid w:val="008A6B71"/>
    <w:rPr>
      <w:sz w:val="16"/>
      <w:szCs w:val="16"/>
    </w:rPr>
  </w:style>
  <w:style w:type="paragraph" w:styleId="ad">
    <w:name w:val="annotation text"/>
    <w:basedOn w:val="a"/>
    <w:link w:val="ae"/>
    <w:uiPriority w:val="99"/>
    <w:semiHidden/>
    <w:unhideWhenUsed/>
    <w:rsid w:val="008A6B71"/>
    <w:rPr>
      <w:sz w:val="20"/>
      <w:szCs w:val="20"/>
    </w:rPr>
  </w:style>
  <w:style w:type="character" w:customStyle="1" w:styleId="ae">
    <w:name w:val="注释文本字符"/>
    <w:basedOn w:val="a0"/>
    <w:link w:val="ad"/>
    <w:uiPriority w:val="99"/>
    <w:semiHidden/>
    <w:rsid w:val="008A6B71"/>
    <w:rPr>
      <w:sz w:val="20"/>
      <w:szCs w:val="20"/>
    </w:rPr>
  </w:style>
  <w:style w:type="paragraph" w:styleId="af">
    <w:name w:val="annotation subject"/>
    <w:basedOn w:val="ad"/>
    <w:next w:val="ad"/>
    <w:link w:val="af0"/>
    <w:uiPriority w:val="99"/>
    <w:semiHidden/>
    <w:unhideWhenUsed/>
    <w:rsid w:val="008A6B71"/>
    <w:rPr>
      <w:b/>
      <w:bCs/>
    </w:rPr>
  </w:style>
  <w:style w:type="character" w:customStyle="1" w:styleId="af0">
    <w:name w:val="批注主题字符"/>
    <w:basedOn w:val="ae"/>
    <w:link w:val="af"/>
    <w:uiPriority w:val="99"/>
    <w:semiHidden/>
    <w:rsid w:val="008A6B71"/>
    <w:rPr>
      <w:b/>
      <w:bCs/>
      <w:sz w:val="20"/>
      <w:szCs w:val="20"/>
    </w:rPr>
  </w:style>
  <w:style w:type="character" w:styleId="af1">
    <w:name w:val="line number"/>
    <w:basedOn w:val="a0"/>
    <w:uiPriority w:val="99"/>
    <w:semiHidden/>
    <w:unhideWhenUsed/>
    <w:rsid w:val="008A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06832">
      <w:bodyDiv w:val="1"/>
      <w:marLeft w:val="0"/>
      <w:marRight w:val="0"/>
      <w:marTop w:val="0"/>
      <w:marBottom w:val="0"/>
      <w:divBdr>
        <w:top w:val="none" w:sz="0" w:space="0" w:color="auto"/>
        <w:left w:val="none" w:sz="0" w:space="0" w:color="auto"/>
        <w:bottom w:val="none" w:sz="0" w:space="0" w:color="auto"/>
        <w:right w:val="none" w:sz="0" w:space="0" w:color="auto"/>
      </w:divBdr>
    </w:div>
    <w:div w:id="299845463">
      <w:bodyDiv w:val="1"/>
      <w:marLeft w:val="0"/>
      <w:marRight w:val="0"/>
      <w:marTop w:val="0"/>
      <w:marBottom w:val="0"/>
      <w:divBdr>
        <w:top w:val="none" w:sz="0" w:space="0" w:color="auto"/>
        <w:left w:val="none" w:sz="0" w:space="0" w:color="auto"/>
        <w:bottom w:val="none" w:sz="0" w:space="0" w:color="auto"/>
        <w:right w:val="none" w:sz="0" w:space="0" w:color="auto"/>
      </w:divBdr>
    </w:div>
    <w:div w:id="322054706">
      <w:bodyDiv w:val="1"/>
      <w:marLeft w:val="0"/>
      <w:marRight w:val="0"/>
      <w:marTop w:val="0"/>
      <w:marBottom w:val="0"/>
      <w:divBdr>
        <w:top w:val="none" w:sz="0" w:space="0" w:color="auto"/>
        <w:left w:val="none" w:sz="0" w:space="0" w:color="auto"/>
        <w:bottom w:val="none" w:sz="0" w:space="0" w:color="auto"/>
        <w:right w:val="none" w:sz="0" w:space="0" w:color="auto"/>
      </w:divBdr>
    </w:div>
    <w:div w:id="413236046">
      <w:bodyDiv w:val="1"/>
      <w:marLeft w:val="0"/>
      <w:marRight w:val="0"/>
      <w:marTop w:val="0"/>
      <w:marBottom w:val="0"/>
      <w:divBdr>
        <w:top w:val="none" w:sz="0" w:space="0" w:color="auto"/>
        <w:left w:val="none" w:sz="0" w:space="0" w:color="auto"/>
        <w:bottom w:val="none" w:sz="0" w:space="0" w:color="auto"/>
        <w:right w:val="none" w:sz="0" w:space="0" w:color="auto"/>
      </w:divBdr>
    </w:div>
    <w:div w:id="502203967">
      <w:bodyDiv w:val="1"/>
      <w:marLeft w:val="0"/>
      <w:marRight w:val="0"/>
      <w:marTop w:val="0"/>
      <w:marBottom w:val="0"/>
      <w:divBdr>
        <w:top w:val="none" w:sz="0" w:space="0" w:color="auto"/>
        <w:left w:val="none" w:sz="0" w:space="0" w:color="auto"/>
        <w:bottom w:val="none" w:sz="0" w:space="0" w:color="auto"/>
        <w:right w:val="none" w:sz="0" w:space="0" w:color="auto"/>
      </w:divBdr>
    </w:div>
    <w:div w:id="510533604">
      <w:bodyDiv w:val="1"/>
      <w:marLeft w:val="0"/>
      <w:marRight w:val="0"/>
      <w:marTop w:val="0"/>
      <w:marBottom w:val="0"/>
      <w:divBdr>
        <w:top w:val="none" w:sz="0" w:space="0" w:color="auto"/>
        <w:left w:val="none" w:sz="0" w:space="0" w:color="auto"/>
        <w:bottom w:val="none" w:sz="0" w:space="0" w:color="auto"/>
        <w:right w:val="none" w:sz="0" w:space="0" w:color="auto"/>
      </w:divBdr>
    </w:div>
    <w:div w:id="650909744">
      <w:bodyDiv w:val="1"/>
      <w:marLeft w:val="0"/>
      <w:marRight w:val="0"/>
      <w:marTop w:val="0"/>
      <w:marBottom w:val="0"/>
      <w:divBdr>
        <w:top w:val="none" w:sz="0" w:space="0" w:color="auto"/>
        <w:left w:val="none" w:sz="0" w:space="0" w:color="auto"/>
        <w:bottom w:val="none" w:sz="0" w:space="0" w:color="auto"/>
        <w:right w:val="none" w:sz="0" w:space="0" w:color="auto"/>
      </w:divBdr>
    </w:div>
    <w:div w:id="707490117">
      <w:bodyDiv w:val="1"/>
      <w:marLeft w:val="0"/>
      <w:marRight w:val="0"/>
      <w:marTop w:val="0"/>
      <w:marBottom w:val="0"/>
      <w:divBdr>
        <w:top w:val="none" w:sz="0" w:space="0" w:color="auto"/>
        <w:left w:val="none" w:sz="0" w:space="0" w:color="auto"/>
        <w:bottom w:val="none" w:sz="0" w:space="0" w:color="auto"/>
        <w:right w:val="none" w:sz="0" w:space="0" w:color="auto"/>
      </w:divBdr>
    </w:div>
    <w:div w:id="776291470">
      <w:bodyDiv w:val="1"/>
      <w:marLeft w:val="0"/>
      <w:marRight w:val="0"/>
      <w:marTop w:val="0"/>
      <w:marBottom w:val="0"/>
      <w:divBdr>
        <w:top w:val="none" w:sz="0" w:space="0" w:color="auto"/>
        <w:left w:val="none" w:sz="0" w:space="0" w:color="auto"/>
        <w:bottom w:val="none" w:sz="0" w:space="0" w:color="auto"/>
        <w:right w:val="none" w:sz="0" w:space="0" w:color="auto"/>
      </w:divBdr>
    </w:div>
    <w:div w:id="832374778">
      <w:bodyDiv w:val="1"/>
      <w:marLeft w:val="0"/>
      <w:marRight w:val="0"/>
      <w:marTop w:val="0"/>
      <w:marBottom w:val="0"/>
      <w:divBdr>
        <w:top w:val="none" w:sz="0" w:space="0" w:color="auto"/>
        <w:left w:val="none" w:sz="0" w:space="0" w:color="auto"/>
        <w:bottom w:val="none" w:sz="0" w:space="0" w:color="auto"/>
        <w:right w:val="none" w:sz="0" w:space="0" w:color="auto"/>
      </w:divBdr>
    </w:div>
    <w:div w:id="1129279341">
      <w:bodyDiv w:val="1"/>
      <w:marLeft w:val="0"/>
      <w:marRight w:val="0"/>
      <w:marTop w:val="0"/>
      <w:marBottom w:val="0"/>
      <w:divBdr>
        <w:top w:val="none" w:sz="0" w:space="0" w:color="auto"/>
        <w:left w:val="none" w:sz="0" w:space="0" w:color="auto"/>
        <w:bottom w:val="none" w:sz="0" w:space="0" w:color="auto"/>
        <w:right w:val="none" w:sz="0" w:space="0" w:color="auto"/>
      </w:divBdr>
    </w:div>
    <w:div w:id="1306357016">
      <w:bodyDiv w:val="1"/>
      <w:marLeft w:val="0"/>
      <w:marRight w:val="0"/>
      <w:marTop w:val="0"/>
      <w:marBottom w:val="0"/>
      <w:divBdr>
        <w:top w:val="none" w:sz="0" w:space="0" w:color="auto"/>
        <w:left w:val="none" w:sz="0" w:space="0" w:color="auto"/>
        <w:bottom w:val="none" w:sz="0" w:space="0" w:color="auto"/>
        <w:right w:val="none" w:sz="0" w:space="0" w:color="auto"/>
      </w:divBdr>
    </w:div>
    <w:div w:id="1323310170">
      <w:bodyDiv w:val="1"/>
      <w:marLeft w:val="0"/>
      <w:marRight w:val="0"/>
      <w:marTop w:val="0"/>
      <w:marBottom w:val="0"/>
      <w:divBdr>
        <w:top w:val="none" w:sz="0" w:space="0" w:color="auto"/>
        <w:left w:val="none" w:sz="0" w:space="0" w:color="auto"/>
        <w:bottom w:val="none" w:sz="0" w:space="0" w:color="auto"/>
        <w:right w:val="none" w:sz="0" w:space="0" w:color="auto"/>
      </w:divBdr>
    </w:div>
    <w:div w:id="1333798511">
      <w:bodyDiv w:val="1"/>
      <w:marLeft w:val="0"/>
      <w:marRight w:val="0"/>
      <w:marTop w:val="0"/>
      <w:marBottom w:val="0"/>
      <w:divBdr>
        <w:top w:val="none" w:sz="0" w:space="0" w:color="auto"/>
        <w:left w:val="none" w:sz="0" w:space="0" w:color="auto"/>
        <w:bottom w:val="none" w:sz="0" w:space="0" w:color="auto"/>
        <w:right w:val="none" w:sz="0" w:space="0" w:color="auto"/>
      </w:divBdr>
    </w:div>
    <w:div w:id="1365012385">
      <w:bodyDiv w:val="1"/>
      <w:marLeft w:val="0"/>
      <w:marRight w:val="0"/>
      <w:marTop w:val="0"/>
      <w:marBottom w:val="0"/>
      <w:divBdr>
        <w:top w:val="none" w:sz="0" w:space="0" w:color="auto"/>
        <w:left w:val="none" w:sz="0" w:space="0" w:color="auto"/>
        <w:bottom w:val="none" w:sz="0" w:space="0" w:color="auto"/>
        <w:right w:val="none" w:sz="0" w:space="0" w:color="auto"/>
      </w:divBdr>
    </w:div>
    <w:div w:id="1383480886">
      <w:bodyDiv w:val="1"/>
      <w:marLeft w:val="0"/>
      <w:marRight w:val="0"/>
      <w:marTop w:val="0"/>
      <w:marBottom w:val="0"/>
      <w:divBdr>
        <w:top w:val="none" w:sz="0" w:space="0" w:color="auto"/>
        <w:left w:val="none" w:sz="0" w:space="0" w:color="auto"/>
        <w:bottom w:val="none" w:sz="0" w:space="0" w:color="auto"/>
        <w:right w:val="none" w:sz="0" w:space="0" w:color="auto"/>
      </w:divBdr>
    </w:div>
    <w:div w:id="1389765571">
      <w:bodyDiv w:val="1"/>
      <w:marLeft w:val="0"/>
      <w:marRight w:val="0"/>
      <w:marTop w:val="0"/>
      <w:marBottom w:val="0"/>
      <w:divBdr>
        <w:top w:val="none" w:sz="0" w:space="0" w:color="auto"/>
        <w:left w:val="none" w:sz="0" w:space="0" w:color="auto"/>
        <w:bottom w:val="none" w:sz="0" w:space="0" w:color="auto"/>
        <w:right w:val="none" w:sz="0" w:space="0" w:color="auto"/>
      </w:divBdr>
    </w:div>
    <w:div w:id="1466855482">
      <w:bodyDiv w:val="1"/>
      <w:marLeft w:val="0"/>
      <w:marRight w:val="0"/>
      <w:marTop w:val="0"/>
      <w:marBottom w:val="0"/>
      <w:divBdr>
        <w:top w:val="none" w:sz="0" w:space="0" w:color="auto"/>
        <w:left w:val="none" w:sz="0" w:space="0" w:color="auto"/>
        <w:bottom w:val="none" w:sz="0" w:space="0" w:color="auto"/>
        <w:right w:val="none" w:sz="0" w:space="0" w:color="auto"/>
      </w:divBdr>
    </w:div>
    <w:div w:id="1504474667">
      <w:bodyDiv w:val="1"/>
      <w:marLeft w:val="0"/>
      <w:marRight w:val="0"/>
      <w:marTop w:val="0"/>
      <w:marBottom w:val="0"/>
      <w:divBdr>
        <w:top w:val="none" w:sz="0" w:space="0" w:color="auto"/>
        <w:left w:val="none" w:sz="0" w:space="0" w:color="auto"/>
        <w:bottom w:val="none" w:sz="0" w:space="0" w:color="auto"/>
        <w:right w:val="none" w:sz="0" w:space="0" w:color="auto"/>
      </w:divBdr>
    </w:div>
    <w:div w:id="1606767550">
      <w:bodyDiv w:val="1"/>
      <w:marLeft w:val="0"/>
      <w:marRight w:val="0"/>
      <w:marTop w:val="0"/>
      <w:marBottom w:val="0"/>
      <w:divBdr>
        <w:top w:val="none" w:sz="0" w:space="0" w:color="auto"/>
        <w:left w:val="none" w:sz="0" w:space="0" w:color="auto"/>
        <w:bottom w:val="none" w:sz="0" w:space="0" w:color="auto"/>
        <w:right w:val="none" w:sz="0" w:space="0" w:color="auto"/>
      </w:divBdr>
    </w:div>
    <w:div w:id="1843086994">
      <w:bodyDiv w:val="1"/>
      <w:marLeft w:val="0"/>
      <w:marRight w:val="0"/>
      <w:marTop w:val="0"/>
      <w:marBottom w:val="0"/>
      <w:divBdr>
        <w:top w:val="none" w:sz="0" w:space="0" w:color="auto"/>
        <w:left w:val="none" w:sz="0" w:space="0" w:color="auto"/>
        <w:bottom w:val="none" w:sz="0" w:space="0" w:color="auto"/>
        <w:right w:val="none" w:sz="0" w:space="0" w:color="auto"/>
      </w:divBdr>
    </w:div>
    <w:div w:id="1962149020">
      <w:bodyDiv w:val="1"/>
      <w:marLeft w:val="0"/>
      <w:marRight w:val="0"/>
      <w:marTop w:val="0"/>
      <w:marBottom w:val="0"/>
      <w:divBdr>
        <w:top w:val="none" w:sz="0" w:space="0" w:color="auto"/>
        <w:left w:val="none" w:sz="0" w:space="0" w:color="auto"/>
        <w:bottom w:val="none" w:sz="0" w:space="0" w:color="auto"/>
        <w:right w:val="none" w:sz="0" w:space="0" w:color="auto"/>
      </w:divBdr>
    </w:div>
    <w:div w:id="2019312361">
      <w:bodyDiv w:val="1"/>
      <w:marLeft w:val="0"/>
      <w:marRight w:val="0"/>
      <w:marTop w:val="0"/>
      <w:marBottom w:val="0"/>
      <w:divBdr>
        <w:top w:val="none" w:sz="0" w:space="0" w:color="auto"/>
        <w:left w:val="none" w:sz="0" w:space="0" w:color="auto"/>
        <w:bottom w:val="none" w:sz="0" w:space="0" w:color="auto"/>
        <w:right w:val="none" w:sz="0" w:space="0" w:color="auto"/>
      </w:divBdr>
    </w:div>
    <w:div w:id="2084527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zhongshan_endo@126.com" TargetMode="External"/><Relationship Id="rId10" Type="http://schemas.openxmlformats.org/officeDocument/2006/relationships/hyperlink" Target="http://120.26.47.233:3000/signi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1C99B-03C5-6746-AD5C-C125105E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26</Pages>
  <Words>7172</Words>
  <Characters>40886</Characters>
  <Application>Microsoft Macintosh Word</Application>
  <DocSecurity>0</DocSecurity>
  <Lines>340</Lines>
  <Paragraphs>95</Paragraphs>
  <ScaleCrop>false</ScaleCrop>
  <Company/>
  <LinksUpToDate>false</LinksUpToDate>
  <CharactersWithSpaces>47963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sunxy sun</dc:creator>
  <cp:keywords/>
  <dc:description/>
  <cp:lastModifiedBy>sunxy sun</cp:lastModifiedBy>
  <cp:revision>11</cp:revision>
  <dcterms:created xsi:type="dcterms:W3CDTF">2020-05-21T04:52:00Z</dcterms:created>
  <dcterms:modified xsi:type="dcterms:W3CDTF">2020-05-23T12:29:00Z</dcterms:modified>
</cp:coreProperties>
</file>